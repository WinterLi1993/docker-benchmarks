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F8B5878" w14:textId="77777777" w:rsidR="001C59E9" w:rsidRPr="00786384" w:rsidRDefault="005F0357">
      <w:pPr>
        <w:pStyle w:val="Heading1"/>
        <w:contextualSpacing w:val="0"/>
        <w:jc w:val="center"/>
        <w:rPr>
          <w:sz w:val="24"/>
          <w:szCs w:val="24"/>
        </w:rPr>
      </w:pPr>
      <w:bookmarkStart w:id="0" w:name="h.i6v8pkp1wz6l" w:colFirst="0" w:colLast="0"/>
      <w:bookmarkEnd w:id="0"/>
      <w:r w:rsidRPr="00786384">
        <w:rPr>
          <w:sz w:val="24"/>
          <w:szCs w:val="24"/>
        </w:rPr>
        <w:t xml:space="preserve">The impact of </w:t>
      </w:r>
      <w:proofErr w:type="spellStart"/>
      <w:r w:rsidRPr="00786384">
        <w:rPr>
          <w:sz w:val="24"/>
          <w:szCs w:val="24"/>
        </w:rPr>
        <w:t>Docker</w:t>
      </w:r>
      <w:proofErr w:type="spellEnd"/>
      <w:r w:rsidRPr="00786384">
        <w:rPr>
          <w:sz w:val="24"/>
          <w:szCs w:val="24"/>
        </w:rPr>
        <w:t xml:space="preserve"> containers on the performance of genomic pipelines</w:t>
      </w:r>
    </w:p>
    <w:p w14:paraId="2FCDE0B1" w14:textId="361439E0" w:rsidR="001C59E9" w:rsidRPr="00786384" w:rsidRDefault="005F0357">
      <w:pPr>
        <w:pStyle w:val="normal0"/>
        <w:jc w:val="center"/>
        <w:rPr>
          <w:szCs w:val="20"/>
        </w:rPr>
      </w:pPr>
      <w:r w:rsidRPr="00786384">
        <w:rPr>
          <w:szCs w:val="20"/>
        </w:rPr>
        <w:t xml:space="preserve">Paolo Di </w:t>
      </w:r>
      <w:proofErr w:type="spellStart"/>
      <w:r w:rsidRPr="00786384">
        <w:rPr>
          <w:szCs w:val="20"/>
        </w:rPr>
        <w:t>Tommaso</w:t>
      </w:r>
      <w:proofErr w:type="spellEnd"/>
      <w:r w:rsidRPr="00786384">
        <w:rPr>
          <w:szCs w:val="20"/>
        </w:rPr>
        <w:t>*</w:t>
      </w:r>
      <w:r w:rsidRPr="00786384">
        <w:rPr>
          <w:szCs w:val="20"/>
          <w:vertAlign w:val="superscript"/>
        </w:rPr>
        <w:t>1,2</w:t>
      </w:r>
      <w:r w:rsidRPr="00786384">
        <w:rPr>
          <w:szCs w:val="20"/>
        </w:rPr>
        <w:t>, Emilio Palumbo</w:t>
      </w:r>
      <w:r w:rsidRPr="00786384">
        <w:rPr>
          <w:szCs w:val="20"/>
          <w:vertAlign w:val="superscript"/>
        </w:rPr>
        <w:t>1</w:t>
      </w:r>
      <w:proofErr w:type="gramStart"/>
      <w:r w:rsidRPr="00786384">
        <w:rPr>
          <w:szCs w:val="20"/>
          <w:vertAlign w:val="superscript"/>
        </w:rPr>
        <w:t>,2</w:t>
      </w:r>
      <w:proofErr w:type="gramEnd"/>
      <w:r w:rsidRPr="00786384">
        <w:rPr>
          <w:szCs w:val="20"/>
        </w:rPr>
        <w:t>, Maria Chatzou</w:t>
      </w:r>
      <w:r w:rsidRPr="00786384">
        <w:rPr>
          <w:szCs w:val="20"/>
          <w:vertAlign w:val="superscript"/>
        </w:rPr>
        <w:t>1,2</w:t>
      </w:r>
      <w:r w:rsidRPr="00786384">
        <w:rPr>
          <w:szCs w:val="20"/>
        </w:rPr>
        <w:t>, Pablo Prieto</w:t>
      </w:r>
      <w:r w:rsidRPr="00786384">
        <w:rPr>
          <w:szCs w:val="20"/>
          <w:vertAlign w:val="superscript"/>
        </w:rPr>
        <w:t>1,2</w:t>
      </w:r>
      <w:r w:rsidRPr="00786384">
        <w:rPr>
          <w:szCs w:val="20"/>
        </w:rPr>
        <w:t>, Michael L Heuer</w:t>
      </w:r>
      <w:r w:rsidRPr="00786384">
        <w:rPr>
          <w:szCs w:val="20"/>
          <w:vertAlign w:val="superscript"/>
        </w:rPr>
        <w:t>3</w:t>
      </w:r>
      <w:r w:rsidRPr="00786384">
        <w:rPr>
          <w:szCs w:val="20"/>
        </w:rPr>
        <w:t xml:space="preserve">, </w:t>
      </w:r>
      <w:r w:rsidR="00B93C04">
        <w:rPr>
          <w:szCs w:val="20"/>
        </w:rPr>
        <w:br/>
      </w:r>
      <w:r w:rsidRPr="00786384">
        <w:rPr>
          <w:szCs w:val="20"/>
        </w:rPr>
        <w:t>Cedric Notredame</w:t>
      </w:r>
      <w:r w:rsidRPr="00786384">
        <w:rPr>
          <w:szCs w:val="20"/>
          <w:vertAlign w:val="superscript"/>
        </w:rPr>
        <w:t>1,2</w:t>
      </w:r>
    </w:p>
    <w:p w14:paraId="0831ABC3" w14:textId="2F2EE2A2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  <w:vertAlign w:val="superscript"/>
        </w:rPr>
        <w:t>1</w:t>
      </w:r>
      <w:r w:rsidRPr="00786384">
        <w:rPr>
          <w:sz w:val="16"/>
          <w:szCs w:val="16"/>
        </w:rPr>
        <w:t>Bioinformatics and Genomics Program,</w:t>
      </w:r>
    </w:p>
    <w:p w14:paraId="749719EC" w14:textId="77777777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</w:rPr>
        <w:t xml:space="preserve">Centre for Genomic Regulation (CRG), Dr. </w:t>
      </w:r>
      <w:proofErr w:type="spellStart"/>
      <w:r w:rsidRPr="00786384">
        <w:rPr>
          <w:sz w:val="16"/>
          <w:szCs w:val="16"/>
        </w:rPr>
        <w:t>Aiguader</w:t>
      </w:r>
      <w:proofErr w:type="spellEnd"/>
      <w:r w:rsidRPr="00786384">
        <w:rPr>
          <w:sz w:val="16"/>
          <w:szCs w:val="16"/>
        </w:rPr>
        <w:t xml:space="preserve"> 88, 08003 Barcelona, Spain</w:t>
      </w:r>
    </w:p>
    <w:p w14:paraId="63CA7AE1" w14:textId="77777777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  <w:vertAlign w:val="superscript"/>
        </w:rPr>
        <w:t>2</w:t>
      </w:r>
      <w:r w:rsidRPr="00786384">
        <w:rPr>
          <w:sz w:val="16"/>
          <w:szCs w:val="16"/>
        </w:rPr>
        <w:t xml:space="preserve">Universitat </w:t>
      </w:r>
      <w:proofErr w:type="spellStart"/>
      <w:r w:rsidRPr="00786384">
        <w:rPr>
          <w:sz w:val="16"/>
          <w:szCs w:val="16"/>
        </w:rPr>
        <w:t>Pompeu</w:t>
      </w:r>
      <w:proofErr w:type="spellEnd"/>
      <w:r w:rsidRPr="00786384">
        <w:rPr>
          <w:sz w:val="16"/>
          <w:szCs w:val="16"/>
        </w:rPr>
        <w:t xml:space="preserve"> </w:t>
      </w:r>
      <w:proofErr w:type="spellStart"/>
      <w:r w:rsidRPr="00786384">
        <w:rPr>
          <w:sz w:val="16"/>
          <w:szCs w:val="16"/>
        </w:rPr>
        <w:t>Fabra</w:t>
      </w:r>
      <w:proofErr w:type="spellEnd"/>
      <w:r w:rsidRPr="00786384">
        <w:rPr>
          <w:sz w:val="16"/>
          <w:szCs w:val="16"/>
        </w:rPr>
        <w:t xml:space="preserve"> (UPF), 08003 Barcelona, Spain</w:t>
      </w:r>
    </w:p>
    <w:p w14:paraId="69D8E539" w14:textId="77777777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  <w:vertAlign w:val="superscript"/>
        </w:rPr>
        <w:t>3</w:t>
      </w:r>
      <w:r w:rsidRPr="00786384">
        <w:rPr>
          <w:sz w:val="16"/>
          <w:szCs w:val="16"/>
        </w:rPr>
        <w:t>National Marrow Donor Program, Minneapolis, MN 55413-1753, USA</w:t>
      </w:r>
    </w:p>
    <w:p w14:paraId="40DEB398" w14:textId="535AA7B8" w:rsidR="001C59E9" w:rsidRPr="00786384" w:rsidRDefault="005F0357">
      <w:pPr>
        <w:pStyle w:val="normal0"/>
        <w:spacing w:after="0"/>
        <w:jc w:val="center"/>
        <w:rPr>
          <w:sz w:val="16"/>
          <w:szCs w:val="16"/>
        </w:rPr>
      </w:pPr>
      <w:r w:rsidRPr="00786384">
        <w:rPr>
          <w:sz w:val="16"/>
          <w:szCs w:val="16"/>
        </w:rPr>
        <w:t>* Corresponding author: paolo.ditommaso@</w:t>
      </w:r>
      <w:r w:rsidR="000B7ADE">
        <w:rPr>
          <w:sz w:val="16"/>
          <w:szCs w:val="16"/>
        </w:rPr>
        <w:t>crg.eu</w:t>
      </w:r>
    </w:p>
    <w:p w14:paraId="3A9C99AC" w14:textId="77777777" w:rsidR="001C59E9" w:rsidRDefault="005F0357" w:rsidP="00786384">
      <w:pPr>
        <w:pStyle w:val="Heading3"/>
      </w:pPr>
      <w:bookmarkStart w:id="1" w:name="h.8nhay8a7x8z4" w:colFirst="0" w:colLast="0"/>
      <w:bookmarkEnd w:id="1"/>
      <w:r>
        <w:t xml:space="preserve">Abstract </w:t>
      </w:r>
    </w:p>
    <w:p w14:paraId="24C031F4" w14:textId="398709B0" w:rsidR="001C59E9" w:rsidRDefault="005F0357" w:rsidP="00B93C04">
      <w:pPr>
        <w:pStyle w:val="normal0"/>
        <w:jc w:val="both"/>
      </w:pPr>
      <w:r>
        <w:t>Genomic pipelines consist of several pieces of third party software and, because</w:t>
      </w:r>
      <w:ins w:id="2" w:author="Paolo" w:date="2015-08-31T22:05:00Z">
        <w:r w:rsidR="00902F26">
          <w:t xml:space="preserve"> of</w:t>
        </w:r>
      </w:ins>
      <w:r>
        <w:t xml:space="preserve"> their experimental nature, frequent changes and</w:t>
      </w:r>
      <w:r w:rsidR="000275EF">
        <w:t xml:space="preserve"> updates are commonly necessary</w:t>
      </w:r>
      <w:r>
        <w:t xml:space="preserve"> thus raising serious </w:t>
      </w:r>
      <w:ins w:id="3" w:author="Paolo" w:date="2015-08-31T10:46:00Z">
        <w:r w:rsidR="00611DBE">
          <w:t xml:space="preserve">deployment </w:t>
        </w:r>
      </w:ins>
      <w:r>
        <w:t xml:space="preserve">and reproducibility issues. </w:t>
      </w:r>
      <w:proofErr w:type="spellStart"/>
      <w:r>
        <w:t>Docker</w:t>
      </w:r>
      <w:proofErr w:type="spellEnd"/>
      <w:r>
        <w:t xml:space="preserve"> containers </w:t>
      </w:r>
      <w:ins w:id="4" w:author="Paolo" w:date="2015-08-29T17:35:00Z">
        <w:r w:rsidR="00581037">
          <w:t>a</w:t>
        </w:r>
      </w:ins>
      <w:ins w:id="5" w:author="Paolo" w:date="2015-08-21T16:00:00Z">
        <w:r w:rsidR="00581037">
          <w:t>re</w:t>
        </w:r>
        <w:r w:rsidR="003733D9">
          <w:t xml:space="preserve"> emerging as a </w:t>
        </w:r>
      </w:ins>
      <w:ins w:id="6" w:author="Paolo" w:date="2015-08-29T17:29:00Z">
        <w:r w:rsidR="00A068FC">
          <w:t>possible</w:t>
        </w:r>
      </w:ins>
      <w:ins w:id="7" w:author="Paolo" w:date="2015-08-21T16:00:00Z">
        <w:r w:rsidR="003733D9">
          <w:t xml:space="preserve"> solution </w:t>
        </w:r>
      </w:ins>
      <w:ins w:id="8" w:author="Paolo" w:date="2015-08-21T16:04:00Z">
        <w:r w:rsidR="003733D9">
          <w:t xml:space="preserve">for </w:t>
        </w:r>
      </w:ins>
      <w:ins w:id="9" w:author="Paolo" w:date="2015-08-21T16:02:00Z">
        <w:r w:rsidR="003733D9">
          <w:t>many</w:t>
        </w:r>
      </w:ins>
      <w:ins w:id="10" w:author="Paolo" w:date="2015-08-21T16:01:00Z">
        <w:r w:rsidR="003733D9">
          <w:t xml:space="preserve"> </w:t>
        </w:r>
      </w:ins>
      <w:ins w:id="11" w:author="Paolo" w:date="2015-08-21T16:04:00Z">
        <w:r w:rsidR="003733D9">
          <w:t>of these problems</w:t>
        </w:r>
      </w:ins>
      <w:r>
        <w:t xml:space="preserve">, as </w:t>
      </w:r>
      <w:del w:id="12" w:author="Paolo" w:date="2015-08-31T22:05:00Z">
        <w:r w:rsidDel="00902F26">
          <w:delText xml:space="preserve">it </w:delText>
        </w:r>
      </w:del>
      <w:ins w:id="13" w:author="Paolo" w:date="2015-08-31T22:05:00Z">
        <w:r w:rsidR="00902F26">
          <w:t xml:space="preserve">they </w:t>
        </w:r>
      </w:ins>
      <w:r>
        <w:t>allow</w:t>
      </w:r>
      <w:del w:id="14" w:author="Paolo" w:date="2015-08-31T22:05:00Z">
        <w:r w:rsidDel="00902F26">
          <w:delText>s</w:delText>
        </w:r>
      </w:del>
      <w:r>
        <w:t xml:space="preserve"> the packaging of pipelines in an isolated and self-contained manner. This makes it easy to distribute and execute pipelines in a portable manner across a wide range of computing platforms. Thus the question that arises is to what extent the use of </w:t>
      </w:r>
      <w:proofErr w:type="spellStart"/>
      <w:r>
        <w:t>Docker</w:t>
      </w:r>
      <w:proofErr w:type="spellEnd"/>
      <w:r>
        <w:t xml:space="preserve"> containers might affect the performance of these pipelines. Here we address this question and conclude that </w:t>
      </w:r>
      <w:proofErr w:type="spellStart"/>
      <w:r>
        <w:t>Docker</w:t>
      </w:r>
      <w:proofErr w:type="spellEnd"/>
      <w:r>
        <w:t xml:space="preserve"> containers have only a minor impact on the performance of common genomic pipelines, which is negligible when the executed jobs are long in terms of computational time.  </w:t>
      </w:r>
    </w:p>
    <w:p w14:paraId="7C4928A4" w14:textId="77777777" w:rsidR="001C59E9" w:rsidRDefault="005F0357">
      <w:pPr>
        <w:pStyle w:val="Heading3"/>
        <w:contextualSpacing w:val="0"/>
        <w:jc w:val="both"/>
      </w:pPr>
      <w:bookmarkStart w:id="15" w:name="h.lkcdmdpnkscm" w:colFirst="0" w:colLast="0"/>
      <w:bookmarkEnd w:id="15"/>
      <w:r>
        <w:t xml:space="preserve">Introduction </w:t>
      </w:r>
    </w:p>
    <w:p w14:paraId="1DA914F7" w14:textId="6DE83AFF" w:rsidR="001C59E9" w:rsidRDefault="005F0357">
      <w:pPr>
        <w:pStyle w:val="normal0"/>
        <w:jc w:val="both"/>
      </w:pPr>
      <w:r>
        <w:t xml:space="preserve">Genomic pipelines usually rely on a combination of several pieces of third party research software. These applications tend to be academic prototypes that are often difficult to install, configure and deploy. </w:t>
      </w:r>
      <w:del w:id="16" w:author="Paolo" w:date="2015-08-28T17:45:00Z">
        <w:r w:rsidDel="00305B96">
          <w:delText xml:space="preserve">Furthermore </w:delText>
        </w:r>
      </w:del>
      <w:del w:id="17" w:author="Paolo" w:date="2015-08-28T17:42:00Z">
        <w:r w:rsidDel="00305B96">
          <w:delText xml:space="preserve">their experimental nature </w:delText>
        </w:r>
      </w:del>
      <w:ins w:id="18" w:author="Paolo" w:date="2015-08-28T17:45:00Z">
        <w:r w:rsidR="00305B96">
          <w:t>A</w:t>
        </w:r>
      </w:ins>
      <w:ins w:id="19" w:author="Paolo" w:date="2015-08-28T17:42:00Z">
        <w:r w:rsidR="00305B96" w:rsidRPr="00305B96">
          <w:t xml:space="preserve"> program implemented in a given environment typically has many implicit dependencies on programs, libraries, and other components present within that environment. As a consequence of this, a computational workflow constructed in one environment has little chance of running correctly in another environment without significan</w:t>
        </w:r>
        <w:r w:rsidR="00305B96">
          <w:t>t effort (</w:t>
        </w:r>
        <w:proofErr w:type="spellStart"/>
        <w:r w:rsidR="00305B96">
          <w:t>Garijo</w:t>
        </w:r>
        <w:proofErr w:type="spellEnd"/>
        <w:r w:rsidR="00305B96">
          <w:t xml:space="preserve"> et al., 2013)</w:t>
        </w:r>
      </w:ins>
      <w:del w:id="20" w:author="Paolo" w:date="2015-08-28T17:42:00Z">
        <w:r w:rsidDel="00305B96">
          <w:delText>can result in frequent updates, thus raising serious reproducibility issues</w:delText>
        </w:r>
      </w:del>
      <w:r>
        <w:t xml:space="preserve">. In the past </w:t>
      </w:r>
      <w:del w:id="21" w:author="Paolo" w:date="2015-08-29T17:32:00Z">
        <w:r w:rsidDel="00581037">
          <w:delText>virtual machines</w:delText>
        </w:r>
      </w:del>
      <w:ins w:id="22" w:author="Paolo" w:date="2015-08-29T17:32:00Z">
        <w:r w:rsidR="00581037">
          <w:t xml:space="preserve">machine </w:t>
        </w:r>
      </w:ins>
      <w:ins w:id="23" w:author="Paolo" w:date="2015-08-29T17:33:00Z">
        <w:r w:rsidR="00581037">
          <w:t>virtualization</w:t>
        </w:r>
      </w:ins>
      <w:r>
        <w:t xml:space="preserve"> </w:t>
      </w:r>
      <w:ins w:id="24" w:author="Paolo" w:date="2015-08-29T16:54:00Z">
        <w:r w:rsidR="00581037">
          <w:t>technology</w:t>
        </w:r>
        <w:r w:rsidR="00F006E3">
          <w:t xml:space="preserve"> </w:t>
        </w:r>
      </w:ins>
      <w:del w:id="25" w:author="Paolo" w:date="2015-08-29T17:33:00Z">
        <w:r w:rsidDel="00581037">
          <w:delText xml:space="preserve">were </w:delText>
        </w:r>
      </w:del>
      <w:ins w:id="26" w:author="Paolo" w:date="2015-08-29T17:33:00Z">
        <w:r w:rsidR="00581037">
          <w:t xml:space="preserve">was </w:t>
        </w:r>
      </w:ins>
      <w:r>
        <w:t>proposed as an answer to this issue</w:t>
      </w:r>
      <w:ins w:id="27" w:author="Paolo" w:date="2015-08-27T18:16:00Z">
        <w:r w:rsidR="00286EBB">
          <w:t xml:space="preserve"> (Howe</w:t>
        </w:r>
      </w:ins>
      <w:ins w:id="28" w:author="Paolo" w:date="2015-08-27T18:17:00Z">
        <w:r w:rsidR="00286EBB">
          <w:t>, 2012; Gent, 2013)</w:t>
        </w:r>
      </w:ins>
      <w:r>
        <w:t xml:space="preserve">. </w:t>
      </w:r>
      <w:del w:id="29" w:author="Paolo" w:date="2015-08-28T12:11:00Z">
        <w:r w:rsidDel="00236EA1">
          <w:delText>They are indeed very convenient but</w:delText>
        </w:r>
      </w:del>
      <w:ins w:id="30" w:author="Paolo" w:date="2015-08-28T19:01:00Z">
        <w:r w:rsidR="001D1BCB" w:rsidRPr="001D1BCB">
          <w:t xml:space="preserve">However, this approach has some significant disadvantages. Virtual machine images are large (typically several gigabytes) because they require a complete copy of the operating system (OS) files. Even to add or change </w:t>
        </w:r>
      </w:ins>
      <w:ins w:id="31" w:author="Paolo" w:date="2015-08-31T10:50:00Z">
        <w:r w:rsidR="00611DBE">
          <w:t xml:space="preserve">just </w:t>
        </w:r>
      </w:ins>
      <w:ins w:id="32" w:author="Paolo" w:date="2015-08-28T19:01:00Z">
        <w:r w:rsidR="001D1BCB" w:rsidRPr="001D1BCB">
          <w:t xml:space="preserve">a single file, an overall copy of the virtual machine </w:t>
        </w:r>
      </w:ins>
      <w:ins w:id="33" w:author="Paolo" w:date="2015-08-28T19:13:00Z">
        <w:r w:rsidR="0064121A">
          <w:t>need</w:t>
        </w:r>
      </w:ins>
      <w:ins w:id="34" w:author="Paolo" w:date="2015-08-31T22:06:00Z">
        <w:r w:rsidR="00902F26">
          <w:t>s</w:t>
        </w:r>
      </w:ins>
      <w:ins w:id="35" w:author="Paolo" w:date="2015-08-28T19:13:00Z">
        <w:r w:rsidR="0064121A">
          <w:t xml:space="preserve"> </w:t>
        </w:r>
      </w:ins>
      <w:ins w:id="36" w:author="Paolo" w:date="2015-08-28T19:01:00Z">
        <w:r w:rsidR="001D1BCB" w:rsidRPr="001D1BCB">
          <w:t xml:space="preserve">to be assembled and deployed. </w:t>
        </w:r>
      </w:ins>
      <w:ins w:id="37" w:author="Paolo" w:date="2015-08-28T19:07:00Z">
        <w:r w:rsidR="001D1BCB">
          <w:t xml:space="preserve">Moreover </w:t>
        </w:r>
      </w:ins>
      <w:ins w:id="38" w:author="Paolo" w:date="2015-08-28T19:01:00Z">
        <w:r w:rsidR="001D1BCB" w:rsidRPr="001D1BCB">
          <w:t>it is difficult, if not impossible</w:t>
        </w:r>
      </w:ins>
      <w:ins w:id="39" w:author="Paolo" w:date="2015-08-28T19:03:00Z">
        <w:r w:rsidR="001D1BCB">
          <w:t>,</w:t>
        </w:r>
      </w:ins>
      <w:ins w:id="40" w:author="Paolo" w:date="2015-08-28T19:01:00Z">
        <w:r w:rsidR="001D1BCB" w:rsidRPr="001D1BCB">
          <w:t xml:space="preserve"> </w:t>
        </w:r>
      </w:ins>
      <w:ins w:id="41" w:author="Paolo" w:date="2015-08-31T22:06:00Z">
        <w:r w:rsidR="00902F26">
          <w:t xml:space="preserve">to </w:t>
        </w:r>
      </w:ins>
      <w:ins w:id="42" w:author="Paolo" w:date="2015-08-28T19:01:00Z">
        <w:r w:rsidR="001D1BCB" w:rsidRPr="001D1BCB">
          <w:t>reuse pieces of software o</w:t>
        </w:r>
        <w:r w:rsidR="001D1BCB">
          <w:t xml:space="preserve">r data inside a virtual machine. </w:t>
        </w:r>
      </w:ins>
      <w:ins w:id="43" w:author="Paolo" w:date="2015-08-28T19:08:00Z">
        <w:r w:rsidR="001D1BCB">
          <w:t>T</w:t>
        </w:r>
      </w:ins>
      <w:ins w:id="44" w:author="Paolo" w:date="2015-08-28T19:01:00Z">
        <w:r w:rsidR="001D1BCB" w:rsidRPr="001D1BCB">
          <w:t xml:space="preserve">heir content </w:t>
        </w:r>
        <w:r w:rsidR="001D1BCB">
          <w:t>tend</w:t>
        </w:r>
      </w:ins>
      <w:ins w:id="45" w:author="Paolo" w:date="2015-08-31T22:06:00Z">
        <w:r w:rsidR="00902F26">
          <w:t>s</w:t>
        </w:r>
      </w:ins>
      <w:ins w:id="46" w:author="Paolo" w:date="2015-08-28T19:01:00Z">
        <w:r w:rsidR="001D1BCB">
          <w:t xml:space="preserve"> to be opaqu</w:t>
        </w:r>
        <w:r w:rsidR="001D1BCB" w:rsidRPr="001D1BCB">
          <w:t xml:space="preserve">e i.e. not systematically described or accessible with a standard </w:t>
        </w:r>
        <w:proofErr w:type="gramStart"/>
        <w:r w:rsidR="001D1BCB" w:rsidRPr="001D1BCB">
          <w:t>tool</w:t>
        </w:r>
        <w:proofErr w:type="gramEnd"/>
        <w:r w:rsidR="001D1BCB" w:rsidRPr="001D1BCB">
          <w:t>/protocol</w:t>
        </w:r>
      </w:ins>
      <w:ins w:id="47" w:author="Paolo" w:date="2015-08-28T19:18:00Z">
        <w:r w:rsidR="0064121A">
          <w:t xml:space="preserve"> (</w:t>
        </w:r>
        <w:proofErr w:type="spellStart"/>
        <w:r w:rsidR="0064121A" w:rsidRPr="0064121A">
          <w:t>Hinsen</w:t>
        </w:r>
        <w:proofErr w:type="spellEnd"/>
        <w:r w:rsidR="0064121A">
          <w:t>, 2014)</w:t>
        </w:r>
      </w:ins>
      <w:del w:id="48" w:author="Paolo" w:date="2015-08-28T19:01:00Z">
        <w:r w:rsidDel="001D1BCB">
          <w:delText xml:space="preserve"> come along with a few major issues </w:delText>
        </w:r>
      </w:del>
      <w:del w:id="49" w:author="Paolo" w:date="2015-08-28T12:11:00Z">
        <w:r w:rsidDel="00236EA1">
          <w:delText xml:space="preserve">that include </w:delText>
        </w:r>
      </w:del>
      <w:del w:id="50" w:author="Paolo" w:date="2015-08-28T12:08:00Z">
        <w:r w:rsidDel="00236EA1">
          <w:delText>high latency and significant overhead</w:delText>
        </w:r>
      </w:del>
      <w:r>
        <w:t xml:space="preserve">. </w:t>
      </w:r>
    </w:p>
    <w:p w14:paraId="7A960518" w14:textId="59262D84" w:rsidR="001C59E9" w:rsidRDefault="005F0357">
      <w:pPr>
        <w:pStyle w:val="normal0"/>
        <w:jc w:val="both"/>
      </w:pPr>
      <w:proofErr w:type="spellStart"/>
      <w:r>
        <w:t>Docker</w:t>
      </w:r>
      <w:proofErr w:type="spellEnd"/>
      <w:r>
        <w:t xml:space="preserve"> containers technology </w:t>
      </w:r>
      <w:ins w:id="51" w:author="Paolo" w:date="2015-08-21T15:04:00Z">
        <w:r w:rsidR="00A36493">
          <w:t xml:space="preserve">(http://www.docker.com) </w:t>
        </w:r>
      </w:ins>
      <w:del w:id="52" w:author="Paolo" w:date="2015-08-28T12:18:00Z">
        <w:r w:rsidDel="00236EA1">
          <w:delText xml:space="preserve">has been designed to address these issues. It </w:delText>
        </w:r>
      </w:del>
      <w:r>
        <w:t>has recently received an increasing level of attention throughout the scientific community because it allows applications to run in an isolated, self-contained package that can be efficiently distributed and executed in a portable manner across a wide range of computing platforms</w:t>
      </w:r>
      <w:r w:rsidR="000966A7">
        <w:t xml:space="preserve"> (</w:t>
      </w:r>
      <w:del w:id="53" w:author="Paolo" w:date="2015-08-28T19:19:00Z">
        <w:r w:rsidR="000966A7" w:rsidRPr="000966A7" w:rsidDel="0064121A">
          <w:delText>Boettiger</w:delText>
        </w:r>
        <w:r w:rsidR="000966A7" w:rsidDel="0064121A">
          <w:delText>, 2015</w:delText>
        </w:r>
      </w:del>
      <w:proofErr w:type="spellStart"/>
      <w:ins w:id="54" w:author="Paolo" w:date="2015-08-21T15:12:00Z">
        <w:r w:rsidR="00484298">
          <w:t>Gerlach</w:t>
        </w:r>
        <w:proofErr w:type="spellEnd"/>
        <w:r w:rsidR="00484298">
          <w:t xml:space="preserve"> et al., 2014</w:t>
        </w:r>
      </w:ins>
      <w:ins w:id="55" w:author="Paolo" w:date="2015-08-28T19:19:00Z">
        <w:r w:rsidR="0064121A">
          <w:t xml:space="preserve">; </w:t>
        </w:r>
        <w:proofErr w:type="spellStart"/>
        <w:r w:rsidR="0064121A" w:rsidRPr="000966A7">
          <w:t>Boettiger</w:t>
        </w:r>
        <w:proofErr w:type="spellEnd"/>
        <w:r w:rsidR="0064121A">
          <w:t>, 2015</w:t>
        </w:r>
      </w:ins>
      <w:r w:rsidR="000966A7">
        <w:t>)</w:t>
      </w:r>
      <w:r>
        <w:t xml:space="preserve">. </w:t>
      </w:r>
    </w:p>
    <w:p w14:paraId="684E60DA" w14:textId="77777777" w:rsidR="001C59E9" w:rsidRDefault="005F0357">
      <w:pPr>
        <w:pStyle w:val="normal0"/>
        <w:jc w:val="both"/>
      </w:pPr>
      <w:r>
        <w:t xml:space="preserve">The first most obvious advantage of this approach is to replace the tedious installation of numerous pieces of software, with complex dependencies, by simply downloading a single pre-built ready-to-run image containing all the software and the required configuration. </w:t>
      </w:r>
    </w:p>
    <w:p w14:paraId="21E68435" w14:textId="681C48DE" w:rsidR="001C59E9" w:rsidRDefault="005F0357">
      <w:pPr>
        <w:pStyle w:val="normal0"/>
        <w:jc w:val="both"/>
      </w:pPr>
      <w:r>
        <w:t xml:space="preserve">The second strength of </w:t>
      </w:r>
      <w:proofErr w:type="spellStart"/>
      <w:r>
        <w:t>Docker</w:t>
      </w:r>
      <w:proofErr w:type="spellEnd"/>
      <w:r>
        <w:t xml:space="preserve"> is to run each process in an isolated container that is created starting from an immutable image. This prevents conflicts with </w:t>
      </w:r>
      <w:del w:id="56" w:author="Paolo" w:date="2015-08-31T10:52:00Z">
        <w:r w:rsidDel="00611DBE">
          <w:delText xml:space="preserve">any </w:delText>
        </w:r>
      </w:del>
      <w:r>
        <w:t>other installed program</w:t>
      </w:r>
      <w:ins w:id="57" w:author="Paolo" w:date="2015-08-31T10:52:00Z">
        <w:r w:rsidR="00611DBE">
          <w:t>s</w:t>
        </w:r>
      </w:ins>
      <w:r>
        <w:t xml:space="preserve"> in the hosting </w:t>
      </w:r>
      <w:del w:id="58" w:author="Paolo" w:date="2015-08-31T10:52:00Z">
        <w:r w:rsidDel="00611DBE">
          <w:delText xml:space="preserve">computing </w:delText>
        </w:r>
      </w:del>
      <w:r>
        <w:t xml:space="preserve">environment, and guarantees that each process runs in a predictable system configuration that cannot change over time due to misconfigured software, system updates or programming errors.  </w:t>
      </w:r>
    </w:p>
    <w:p w14:paraId="236AA625" w14:textId="36935371" w:rsidR="001C59E9" w:rsidRDefault="005F0357">
      <w:pPr>
        <w:pStyle w:val="normal0"/>
        <w:jc w:val="both"/>
      </w:pPr>
      <w:r>
        <w:lastRenderedPageBreak/>
        <w:t xml:space="preserve">Containers only require a </w:t>
      </w:r>
      <w:del w:id="59" w:author="Paolo" w:date="2015-08-29T17:41:00Z">
        <w:r w:rsidDel="00581037">
          <w:delText xml:space="preserve">few </w:delText>
        </w:r>
      </w:del>
      <w:del w:id="60" w:author="Paolo" w:date="2015-08-29T17:40:00Z">
        <w:r w:rsidDel="00581037">
          <w:delText xml:space="preserve">milliseconds </w:delText>
        </w:r>
      </w:del>
      <w:ins w:id="61" w:author="Paolo" w:date="2015-08-29T17:40:00Z">
        <w:r w:rsidR="00581037">
          <w:t xml:space="preserve">fraction of a second </w:t>
        </w:r>
      </w:ins>
      <w:r>
        <w:t xml:space="preserve">to start and many instances can run in the same hosting </w:t>
      </w:r>
      <w:del w:id="62" w:author="Paolo" w:date="2015-08-31T10:53:00Z">
        <w:r w:rsidDel="00611DBE">
          <w:delText>environment</w:delText>
        </w:r>
      </w:del>
      <w:ins w:id="63" w:author="Paolo" w:date="2015-08-31T10:57:00Z">
        <w:r w:rsidR="001410FC">
          <w:t>environment</w:t>
        </w:r>
      </w:ins>
      <w:r>
        <w:t xml:space="preserve">. This is possible because it runs as an isolated process in </w:t>
      </w:r>
      <w:proofErr w:type="spellStart"/>
      <w:r>
        <w:t>userspace</w:t>
      </w:r>
      <w:proofErr w:type="spellEnd"/>
      <w:r>
        <w:t xml:space="preserve"> on the host operating system, sharing the kernel with other containers. </w:t>
      </w:r>
    </w:p>
    <w:p w14:paraId="4D749875" w14:textId="33544417" w:rsidR="001C59E9" w:rsidRDefault="005F0357">
      <w:pPr>
        <w:pStyle w:val="normal0"/>
        <w:jc w:val="both"/>
      </w:pPr>
      <w:r>
        <w:t xml:space="preserve">A study from IBM Research showed that </w:t>
      </w:r>
      <w:proofErr w:type="spellStart"/>
      <w:r>
        <w:t>Docker</w:t>
      </w:r>
      <w:proofErr w:type="spellEnd"/>
      <w:r>
        <w:t xml:space="preserve"> </w:t>
      </w:r>
      <w:del w:id="64" w:author="Paolo" w:date="2015-08-29T17:35:00Z">
        <w:r w:rsidDel="00581037">
          <w:delText xml:space="preserve">technology </w:delText>
        </w:r>
      </w:del>
      <w:ins w:id="65" w:author="Paolo" w:date="2015-08-29T17:35:00Z">
        <w:r w:rsidR="00581037">
          <w:t xml:space="preserve">containers </w:t>
        </w:r>
      </w:ins>
      <w:r>
        <w:t>introduce</w:t>
      </w:r>
      <w:del w:id="66" w:author="Paolo" w:date="2015-08-29T17:36:00Z">
        <w:r w:rsidDel="00581037">
          <w:delText>s</w:delText>
        </w:r>
      </w:del>
      <w:r>
        <w:t xml:space="preserve"> a negligible overhead for CPU and memory performance, and </w:t>
      </w:r>
      <w:ins w:id="67" w:author="Paolo" w:date="2015-08-31T22:07:00Z">
        <w:r w:rsidR="00902F26">
          <w:t xml:space="preserve">that </w:t>
        </w:r>
      </w:ins>
      <w:r>
        <w:t xml:space="preserve">applications running in a container perform equally or better when compared to </w:t>
      </w:r>
      <w:ins w:id="68" w:author="Paolo" w:date="2015-08-28T11:42:00Z">
        <w:r w:rsidR="00811064">
          <w:t>traditio</w:t>
        </w:r>
      </w:ins>
      <w:ins w:id="69" w:author="Paolo" w:date="2015-08-28T11:43:00Z">
        <w:r w:rsidR="00811064">
          <w:t>nal virtual machine technology</w:t>
        </w:r>
      </w:ins>
      <w:del w:id="70" w:author="Paolo" w:date="2015-08-28T11:39:00Z">
        <w:r w:rsidDel="00811064">
          <w:delText xml:space="preserve">KVM </w:delText>
        </w:r>
        <w:r w:rsidR="00CD0DF4" w:rsidDel="00811064">
          <w:delText>virtualization</w:delText>
        </w:r>
      </w:del>
      <w:r w:rsidR="00D45B0B">
        <w:t xml:space="preserve"> in all tests (</w:t>
      </w:r>
      <w:proofErr w:type="spellStart"/>
      <w:r w:rsidR="00D45B0B">
        <w:t>Felter</w:t>
      </w:r>
      <w:proofErr w:type="spellEnd"/>
      <w:r w:rsidR="003E7600">
        <w:t xml:space="preserve"> et al.</w:t>
      </w:r>
      <w:r w:rsidR="00D45B0B">
        <w:t>, 2014</w:t>
      </w:r>
      <w:r>
        <w:t xml:space="preserve">). </w:t>
      </w:r>
    </w:p>
    <w:p w14:paraId="0D099121" w14:textId="63A0CE64" w:rsidR="001C59E9" w:rsidRDefault="00702AC3">
      <w:pPr>
        <w:pStyle w:val="normal0"/>
        <w:jc w:val="both"/>
      </w:pPr>
      <w:ins w:id="71" w:author="Paolo" w:date="2015-08-31T11:08:00Z">
        <w:r>
          <w:t>A question that arise</w:t>
        </w:r>
      </w:ins>
      <w:ins w:id="72" w:author="Paolo" w:date="2015-08-31T11:12:00Z">
        <w:r>
          <w:t>s</w:t>
        </w:r>
      </w:ins>
      <w:ins w:id="73" w:author="Paolo" w:date="2015-08-31T11:08:00Z">
        <w:r>
          <w:t xml:space="preserve"> is to what extent </w:t>
        </w:r>
      </w:ins>
      <w:ins w:id="74" w:author="Paolo" w:date="2015-08-31T11:09:00Z">
        <w:r>
          <w:t xml:space="preserve">the use of </w:t>
        </w:r>
        <w:proofErr w:type="spellStart"/>
        <w:r>
          <w:t>Docker</w:t>
        </w:r>
        <w:proofErr w:type="spellEnd"/>
        <w:r>
          <w:t xml:space="preserve"> containers might affect the performance of</w:t>
        </w:r>
      </w:ins>
      <w:ins w:id="75" w:author="Paolo" w:date="2015-08-31T11:11:00Z">
        <w:r>
          <w:t xml:space="preserve"> a </w:t>
        </w:r>
      </w:ins>
      <w:ins w:id="76" w:author="Paolo" w:date="2015-08-31T11:12:00Z">
        <w:r>
          <w:t>computational</w:t>
        </w:r>
      </w:ins>
      <w:ins w:id="77" w:author="Paolo" w:date="2015-08-31T11:11:00Z">
        <w:r>
          <w:t xml:space="preserve"> </w:t>
        </w:r>
      </w:ins>
      <w:ins w:id="78" w:author="Paolo" w:date="2015-08-31T11:12:00Z">
        <w:r>
          <w:t xml:space="preserve">workflow when compared to </w:t>
        </w:r>
      </w:ins>
      <w:ins w:id="79" w:author="Paolo" w:date="2015-08-31T11:20:00Z">
        <w:r w:rsidR="006D1D28">
          <w:t>“</w:t>
        </w:r>
      </w:ins>
      <w:ins w:id="80" w:author="Paolo" w:date="2015-08-31T11:12:00Z">
        <w:r>
          <w:t>native</w:t>
        </w:r>
      </w:ins>
      <w:ins w:id="81" w:author="Paolo" w:date="2015-08-31T11:20:00Z">
        <w:r w:rsidR="006D1D28">
          <w:t>”</w:t>
        </w:r>
      </w:ins>
      <w:ins w:id="82" w:author="Paolo" w:date="2015-08-31T11:12:00Z">
        <w:r>
          <w:t xml:space="preserve"> execution. </w:t>
        </w:r>
      </w:ins>
      <w:r w:rsidR="005F0357">
        <w:t xml:space="preserve">In this work we assess the impact of </w:t>
      </w:r>
      <w:proofErr w:type="spellStart"/>
      <w:r w:rsidR="005F0357">
        <w:t>Docker</w:t>
      </w:r>
      <w:proofErr w:type="spellEnd"/>
      <w:r w:rsidR="005F0357">
        <w:t xml:space="preserve"> containers on the performance of genomic pipelines using a realistic computational biology usage scenario based on the re-computation of selected subsets of the </w:t>
      </w:r>
      <w:ins w:id="83" w:author="Paolo" w:date="2015-08-31T16:55:00Z">
        <w:r w:rsidR="00D971B0">
          <w:t xml:space="preserve">mouse </w:t>
        </w:r>
      </w:ins>
      <w:r w:rsidR="005F0357">
        <w:t>ENCODE analysis.</w:t>
      </w:r>
      <w:ins w:id="84" w:author="Paolo" w:date="2015-08-28T11:52:00Z">
        <w:r w:rsidR="00547F05">
          <w:t xml:space="preserve"> </w:t>
        </w:r>
      </w:ins>
      <w:del w:id="85" w:author="Paolo" w:date="2015-08-28T11:52:00Z">
        <w:r w:rsidR="005F0357" w:rsidDel="00547F05">
          <w:delText xml:space="preserve"> </w:delText>
        </w:r>
      </w:del>
      <w:ins w:id="86" w:author="Paolo" w:date="2015-08-28T11:51:00Z">
        <w:r w:rsidR="00547F05" w:rsidRPr="00547F05">
          <w:t xml:space="preserve">ENCODE is </w:t>
        </w:r>
      </w:ins>
      <w:ins w:id="87" w:author="Paolo" w:date="2015-08-29T17:04:00Z">
        <w:r w:rsidR="003B4986">
          <w:t xml:space="preserve">commonly defined as the Encyclopedia of DNA elements. It is </w:t>
        </w:r>
      </w:ins>
      <w:ins w:id="88" w:author="Paolo" w:date="2015-08-28T12:02:00Z">
        <w:r w:rsidR="008C4D31">
          <w:t xml:space="preserve">a </w:t>
        </w:r>
      </w:ins>
      <w:ins w:id="89" w:author="Paolo" w:date="2015-08-28T11:51:00Z">
        <w:r w:rsidR="00A36583">
          <w:t>large-</w:t>
        </w:r>
        <w:r w:rsidR="00547F05" w:rsidRPr="00547F05">
          <w:t xml:space="preserve">scale </w:t>
        </w:r>
      </w:ins>
      <w:ins w:id="90" w:author="Paolo" w:date="2015-08-28T12:03:00Z">
        <w:r w:rsidR="008C4D31">
          <w:t xml:space="preserve">genomic </w:t>
        </w:r>
      </w:ins>
      <w:ins w:id="91" w:author="Paolo" w:date="2015-08-28T11:51:00Z">
        <w:r w:rsidR="00547F05" w:rsidRPr="00547F05">
          <w:t xml:space="preserve">annotation project that aims at characterizing the </w:t>
        </w:r>
        <w:proofErr w:type="spellStart"/>
        <w:r w:rsidR="00547F05" w:rsidRPr="00547F05">
          <w:t>transcriptome</w:t>
        </w:r>
        <w:proofErr w:type="spellEnd"/>
        <w:r w:rsidR="00547F05" w:rsidRPr="00547F05">
          <w:t xml:space="preserve">, the regulatory state and a part of the </w:t>
        </w:r>
        <w:proofErr w:type="spellStart"/>
        <w:r w:rsidR="00547F05" w:rsidRPr="00547F05">
          <w:t>epigenome</w:t>
        </w:r>
        <w:proofErr w:type="spellEnd"/>
        <w:r w:rsidR="00547F05" w:rsidRPr="00547F05">
          <w:t xml:space="preserve"> in a selected set of cell lines</w:t>
        </w:r>
      </w:ins>
      <w:ins w:id="92" w:author="Paolo" w:date="2015-08-28T12:01:00Z">
        <w:r w:rsidR="008C4D31">
          <w:t xml:space="preserve"> (Encode project consortium, 2012)</w:t>
        </w:r>
      </w:ins>
      <w:ins w:id="93" w:author="Paolo" w:date="2015-08-28T11:51:00Z">
        <w:r w:rsidR="00547F05">
          <w:t xml:space="preserve">. </w:t>
        </w:r>
      </w:ins>
      <w:ins w:id="94" w:author="Paolo" w:date="2015-08-28T11:52:00Z">
        <w:r w:rsidR="00547F05" w:rsidRPr="00547F05">
          <w:t>As a proof of principle, we used our implementation to</w:t>
        </w:r>
      </w:ins>
      <w:ins w:id="95" w:author="Paolo" w:date="2015-08-28T11:53:00Z">
        <w:r w:rsidR="00547F05">
          <w:t xml:space="preserve"> analyze</w:t>
        </w:r>
      </w:ins>
      <w:ins w:id="96" w:author="Paolo" w:date="2015-08-28T11:56:00Z">
        <w:r w:rsidR="00547F05">
          <w:t xml:space="preserve"> randomly sampled RNA-</w:t>
        </w:r>
        <w:proofErr w:type="spellStart"/>
        <w:r w:rsidR="00547F05">
          <w:t>Seq</w:t>
        </w:r>
        <w:proofErr w:type="spellEnd"/>
        <w:r w:rsidR="00547F05">
          <w:t xml:space="preserve"> reads f</w:t>
        </w:r>
      </w:ins>
      <w:ins w:id="97" w:author="Paolo" w:date="2015-08-28T11:57:00Z">
        <w:r w:rsidR="00547F05">
          <w:t>r</w:t>
        </w:r>
      </w:ins>
      <w:ins w:id="98" w:author="Paolo" w:date="2015-08-28T11:56:00Z">
        <w:r w:rsidR="00547F05">
          <w:t xml:space="preserve">om </w:t>
        </w:r>
      </w:ins>
      <w:ins w:id="99" w:author="Paolo" w:date="2015-08-28T11:57:00Z">
        <w:r w:rsidR="00547F05">
          <w:t xml:space="preserve">two </w:t>
        </w:r>
      </w:ins>
      <w:ins w:id="100" w:author="Paolo" w:date="2015-08-31T22:08:00Z">
        <w:r w:rsidR="00C419E3" w:rsidRPr="00547F05">
          <w:t>mouse embryos</w:t>
        </w:r>
        <w:r w:rsidR="00C419E3">
          <w:t xml:space="preserve"> </w:t>
        </w:r>
      </w:ins>
      <w:ins w:id="101" w:author="Paolo" w:date="2015-08-28T11:55:00Z">
        <w:r w:rsidR="00C419E3">
          <w:t>brain samples (CNS)</w:t>
        </w:r>
      </w:ins>
      <w:ins w:id="102" w:author="Paolo" w:date="2015-08-29T16:58:00Z">
        <w:r w:rsidR="00F006E3">
          <w:t>,</w:t>
        </w:r>
      </w:ins>
      <w:ins w:id="103" w:author="Paolo" w:date="2015-08-28T11:55:00Z">
        <w:r w:rsidR="00547F05" w:rsidRPr="00547F05">
          <w:t xml:space="preserve"> at day 14 and day 18</w:t>
        </w:r>
      </w:ins>
      <w:ins w:id="104" w:author="Paolo" w:date="2015-08-28T11:58:00Z">
        <w:r w:rsidR="00547F05">
          <w:t xml:space="preserve">, in two </w:t>
        </w:r>
        <w:proofErr w:type="spellStart"/>
        <w:r w:rsidR="00547F05">
          <w:t>bioreplicates</w:t>
        </w:r>
      </w:ins>
      <w:proofErr w:type="spellEnd"/>
      <w:ins w:id="105" w:author="Paolo" w:date="2015-08-28T11:56:00Z">
        <w:r w:rsidR="00547F05">
          <w:t>.</w:t>
        </w:r>
      </w:ins>
      <w:ins w:id="106" w:author="Paolo" w:date="2015-08-28T11:53:00Z">
        <w:r w:rsidR="00547F05">
          <w:t xml:space="preserve"> </w:t>
        </w:r>
      </w:ins>
    </w:p>
    <w:p w14:paraId="4311638C" w14:textId="77777777" w:rsidR="001C59E9" w:rsidRDefault="005F0357">
      <w:pPr>
        <w:pStyle w:val="Heading3"/>
        <w:contextualSpacing w:val="0"/>
        <w:jc w:val="both"/>
      </w:pPr>
      <w:bookmarkStart w:id="107" w:name="h.8i3b7p5p5fvo" w:colFirst="0" w:colLast="0"/>
      <w:bookmarkEnd w:id="107"/>
      <w:r>
        <w:t>Method</w:t>
      </w:r>
    </w:p>
    <w:p w14:paraId="0D24D36B" w14:textId="6F773140" w:rsidR="001C59E9" w:rsidRDefault="005F0357" w:rsidP="00B93C04">
      <w:pPr>
        <w:pStyle w:val="normal0"/>
        <w:jc w:val="both"/>
      </w:pPr>
      <w:r>
        <w:t xml:space="preserve">In order to evaluate the impact of </w:t>
      </w:r>
      <w:proofErr w:type="spellStart"/>
      <w:r>
        <w:t>Docker</w:t>
      </w:r>
      <w:proofErr w:type="spellEnd"/>
      <w:r>
        <w:t xml:space="preserve"> usage on the execution performance of bioinformatic</w:t>
      </w:r>
      <w:r w:rsidR="00CD0DF4">
        <w:t>s</w:t>
      </w:r>
      <w:r>
        <w:t xml:space="preserve"> tools we benchmarked three different genomic pipelines. A comparison of the execution times was made running them with and without </w:t>
      </w:r>
      <w:proofErr w:type="spellStart"/>
      <w:r>
        <w:t>Docker</w:t>
      </w:r>
      <w:proofErr w:type="spellEnd"/>
      <w:r>
        <w:t xml:space="preserve"> along with the same dataset. The tests were executed using a cluster node HP BL460c Gen8 with 12 </w:t>
      </w:r>
      <w:proofErr w:type="spellStart"/>
      <w:r>
        <w:t>cpus</w:t>
      </w:r>
      <w:proofErr w:type="spellEnd"/>
      <w:r>
        <w:t xml:space="preserve"> Intel Xeon X5670 (2.93GHz), 96 GB of RAM and running on Scientific Linux 6.5 (kernel 2.6.32-431.29.2.el6.x86_64).</w:t>
      </w:r>
    </w:p>
    <w:p w14:paraId="58CF7661" w14:textId="2736146F" w:rsidR="001C59E9" w:rsidRDefault="005F0357">
      <w:pPr>
        <w:pStyle w:val="normal0"/>
        <w:jc w:val="both"/>
      </w:pPr>
      <w:r>
        <w:t xml:space="preserve">Tests were executed using </w:t>
      </w:r>
      <w:proofErr w:type="spellStart"/>
      <w:r>
        <w:t>Docker</w:t>
      </w:r>
      <w:proofErr w:type="spellEnd"/>
      <w:r>
        <w:t xml:space="preserve"> 1.0 configured with </w:t>
      </w:r>
      <w:del w:id="108" w:author="Paolo" w:date="2015-08-31T11:21:00Z">
        <w:r w:rsidRPr="006D1D28" w:rsidDel="006D1D28">
          <w:rPr>
            <w:i/>
            <w:rPrChange w:id="109" w:author="Paolo" w:date="2015-08-31T11:21:00Z">
              <w:rPr/>
            </w:rPrChange>
          </w:rPr>
          <w:delText>"</w:delText>
        </w:r>
      </w:del>
      <w:r w:rsidRPr="006D1D28">
        <w:rPr>
          <w:i/>
          <w:rPrChange w:id="110" w:author="Paolo" w:date="2015-08-31T11:21:00Z">
            <w:rPr/>
          </w:rPrChange>
        </w:rPr>
        <w:t>device mapper</w:t>
      </w:r>
      <w:del w:id="111" w:author="Paolo" w:date="2015-08-31T11:21:00Z">
        <w:r w:rsidDel="006D1D28">
          <w:delText>"</w:delText>
        </w:r>
      </w:del>
      <w:r>
        <w:t xml:space="preserve"> as the storage driver. </w:t>
      </w:r>
      <w:proofErr w:type="spellStart"/>
      <w:r>
        <w:t>Docker</w:t>
      </w:r>
      <w:proofErr w:type="spellEnd"/>
      <w:r>
        <w:t xml:space="preserve"> images used for the benchmark were built starting from a Sci</w:t>
      </w:r>
      <w:r w:rsidR="00D45B0B">
        <w:t>entific Linux 6.5 base image</w:t>
      </w:r>
      <w:r>
        <w:t>. The compute node was reserved for the benchmark execution (this means that no other workload was dispatched to it)</w:t>
      </w:r>
      <w:del w:id="112" w:author="Paolo" w:date="2015-08-21T15:15:00Z">
        <w:r w:rsidDel="00484298">
          <w:delText>,</w:delText>
        </w:r>
      </w:del>
      <w:r>
        <w:t xml:space="preserve"> moreover</w:t>
      </w:r>
      <w:ins w:id="113" w:author="Paolo" w:date="2015-08-21T15:15:00Z">
        <w:r w:rsidR="00484298">
          <w:t>,</w:t>
        </w:r>
      </w:ins>
      <w:r>
        <w:t xml:space="preserve"> to prevent any possible network latencies that could affect the execution times in a</w:t>
      </w:r>
      <w:r w:rsidR="00D45B0B">
        <w:t>n</w:t>
      </w:r>
      <w:r>
        <w:t xml:space="preserve"> </w:t>
      </w:r>
      <w:del w:id="114" w:author="Paolo" w:date="2015-08-29T16:03:00Z">
        <w:r w:rsidRPr="00C32722" w:rsidDel="00C32722">
          <w:delText>aleatory</w:delText>
        </w:r>
        <w:r w:rsidDel="00C32722">
          <w:delText xml:space="preserve"> </w:delText>
        </w:r>
      </w:del>
      <w:ins w:id="115" w:author="Paolo" w:date="2015-08-29T16:03:00Z">
        <w:r w:rsidR="00C32722">
          <w:t xml:space="preserve">unpredictable </w:t>
        </w:r>
      </w:ins>
      <w:proofErr w:type="gramStart"/>
      <w:r>
        <w:t>manner,</w:t>
      </w:r>
      <w:proofErr w:type="gramEnd"/>
      <w:r>
        <w:t xml:space="preserve"> all tests were executed using the node local disk as main storage.</w:t>
      </w:r>
    </w:p>
    <w:p w14:paraId="29FD3E28" w14:textId="31EBA932" w:rsidR="001C59E9" w:rsidRDefault="005F0357">
      <w:pPr>
        <w:pStyle w:val="normal0"/>
        <w:jc w:val="both"/>
      </w:pPr>
      <w:r>
        <w:t xml:space="preserve">All three pipelines are developed with </w:t>
      </w:r>
      <w:proofErr w:type="spellStart"/>
      <w:r>
        <w:t>Nextflow</w:t>
      </w:r>
      <w:proofErr w:type="spellEnd"/>
      <w:r>
        <w:t>, a tool that is designed to simplify the deployment of computational pipelines across different platf</w:t>
      </w:r>
      <w:r w:rsidR="00E15CC0">
        <w:t xml:space="preserve">orms in a reproducible manner (Di </w:t>
      </w:r>
      <w:proofErr w:type="spellStart"/>
      <w:r w:rsidR="00E15CC0">
        <w:t>Tommaso</w:t>
      </w:r>
      <w:proofErr w:type="spellEnd"/>
      <w:r w:rsidR="00927FEA">
        <w:t xml:space="preserve"> et al.</w:t>
      </w:r>
      <w:r w:rsidR="00E15CC0">
        <w:t>, 2014</w:t>
      </w:r>
      <w:r>
        <w:t xml:space="preserve">). </w:t>
      </w:r>
      <w:proofErr w:type="spellStart"/>
      <w:r>
        <w:t>Nextflow</w:t>
      </w:r>
      <w:proofErr w:type="spellEnd"/>
      <w:r>
        <w:t xml:space="preserve"> </w:t>
      </w:r>
      <w:del w:id="116" w:author="Paolo" w:date="2015-08-31T11:21:00Z">
        <w:r w:rsidDel="006D1D28">
          <w:delText xml:space="preserve">integrates </w:delText>
        </w:r>
      </w:del>
      <w:ins w:id="117" w:author="Paolo" w:date="2015-08-31T11:21:00Z">
        <w:r w:rsidR="006D1D28">
          <w:t>provides built-in</w:t>
        </w:r>
      </w:ins>
      <w:del w:id="118" w:author="Paolo" w:date="2015-08-31T11:22:00Z">
        <w:r w:rsidDel="006D1D28">
          <w:delText>the</w:delText>
        </w:r>
      </w:del>
      <w:r>
        <w:t xml:space="preserve"> support for </w:t>
      </w:r>
      <w:proofErr w:type="spellStart"/>
      <w:r>
        <w:t>Docker</w:t>
      </w:r>
      <w:proofErr w:type="spellEnd"/>
      <w:r>
        <w:t xml:space="preserve"> allowing pipeline tasks to be executed transparently in </w:t>
      </w:r>
      <w:proofErr w:type="spellStart"/>
      <w:r>
        <w:t>Docker</w:t>
      </w:r>
      <w:proofErr w:type="spellEnd"/>
      <w:r>
        <w:t xml:space="preserve"> containers.</w:t>
      </w:r>
    </w:p>
    <w:p w14:paraId="734652FA" w14:textId="77777777" w:rsidR="001C59E9" w:rsidRDefault="005F0357">
      <w:pPr>
        <w:pStyle w:val="normal0"/>
        <w:jc w:val="both"/>
      </w:pPr>
      <w:r>
        <w:t xml:space="preserve">This allowed us to execute the same pipeline natively or run it with </w:t>
      </w:r>
      <w:proofErr w:type="spellStart"/>
      <w:r>
        <w:t>Docker</w:t>
      </w:r>
      <w:proofErr w:type="spellEnd"/>
      <w:r>
        <w:t xml:space="preserve"> without having to modify the pipeline code, but by simply specifying the </w:t>
      </w:r>
      <w:proofErr w:type="spellStart"/>
      <w:r>
        <w:t>Docker</w:t>
      </w:r>
      <w:proofErr w:type="spellEnd"/>
      <w:r>
        <w:t xml:space="preserve"> image to be used in the </w:t>
      </w:r>
      <w:proofErr w:type="spellStart"/>
      <w:r>
        <w:t>Nextflow</w:t>
      </w:r>
      <w:proofErr w:type="spellEnd"/>
      <w:r>
        <w:t xml:space="preserve"> configuration file. </w:t>
      </w:r>
    </w:p>
    <w:p w14:paraId="6BEA47D7" w14:textId="69E1599E" w:rsidR="001C59E9" w:rsidRDefault="005F0357">
      <w:pPr>
        <w:pStyle w:val="normal0"/>
        <w:jc w:val="both"/>
      </w:pPr>
      <w:r>
        <w:t xml:space="preserve">It should be noted that when the pipeline is executed with </w:t>
      </w:r>
      <w:proofErr w:type="spellStart"/>
      <w:r>
        <w:t>Docker</w:t>
      </w:r>
      <w:proofErr w:type="spellEnd"/>
      <w:r>
        <w:t xml:space="preserve"> support it does not mean that the overall pipeline execution runs "inside" a single container, but that each task spawned by the pipeline runs in its own container.</w:t>
      </w:r>
      <w:del w:id="119" w:author="Paolo" w:date="2015-08-29T18:16:00Z">
        <w:r w:rsidDel="00CF38B9">
          <w:delText xml:space="preserve"> </w:delText>
        </w:r>
      </w:del>
      <w:ins w:id="120" w:author="Paolo" w:date="2015-08-29T18:16:00Z">
        <w:r w:rsidR="00CF38B9">
          <w:t xml:space="preserve"> </w:t>
        </w:r>
      </w:ins>
      <w:ins w:id="121" w:author="Paolo" w:date="2015-08-29T18:20:00Z">
        <w:r w:rsidR="00CF38B9">
          <w:t>The</w:t>
        </w:r>
      </w:ins>
      <w:ins w:id="122" w:author="Paolo" w:date="2015-08-29T18:17:00Z">
        <w:r w:rsidR="00CF38B9">
          <w:t xml:space="preserve"> </w:t>
        </w:r>
      </w:ins>
      <w:proofErr w:type="gramStart"/>
      <w:ins w:id="123" w:author="Paolo" w:date="2015-08-29T18:16:00Z">
        <w:r w:rsidR="00CF38B9" w:rsidRPr="00CF38B9">
          <w:t xml:space="preserve">container </w:t>
        </w:r>
        <w:r w:rsidR="00CF38B9">
          <w:t>working</w:t>
        </w:r>
        <w:proofErr w:type="gramEnd"/>
        <w:r w:rsidR="00CF38B9">
          <w:t xml:space="preserve"> </w:t>
        </w:r>
        <w:r w:rsidR="00CF38B9" w:rsidRPr="00CF38B9">
          <w:t xml:space="preserve">directory is set to </w:t>
        </w:r>
      </w:ins>
      <w:ins w:id="124" w:author="Paolo" w:date="2015-08-29T18:20:00Z">
        <w:r w:rsidR="00CF38B9">
          <w:t xml:space="preserve">a </w:t>
        </w:r>
      </w:ins>
      <w:proofErr w:type="spellStart"/>
      <w:ins w:id="125" w:author="Paolo" w:date="2015-08-29T18:16:00Z">
        <w:r w:rsidR="00CF38B9" w:rsidRPr="00CF38B9">
          <w:t>Docker</w:t>
        </w:r>
        <w:proofErr w:type="spellEnd"/>
        <w:r w:rsidR="00CF38B9" w:rsidRPr="00CF38B9">
          <w:t xml:space="preserve"> volume mounted to a local directory in the hosting file system</w:t>
        </w:r>
      </w:ins>
      <w:ins w:id="126" w:author="Paolo" w:date="2015-08-21T15:45:00Z">
        <w:r w:rsidR="00CF38B9">
          <w:t>. In this way</w:t>
        </w:r>
      </w:ins>
      <w:ins w:id="127" w:author="Paolo" w:date="2015-08-21T15:46:00Z">
        <w:r w:rsidR="00C0453A">
          <w:t xml:space="preserve"> </w:t>
        </w:r>
      </w:ins>
      <w:ins w:id="128" w:author="Paolo" w:date="2015-08-21T15:52:00Z">
        <w:r w:rsidR="00C0453A">
          <w:t xml:space="preserve">tasks can </w:t>
        </w:r>
      </w:ins>
      <w:ins w:id="129" w:author="Paolo" w:date="2015-08-21T15:53:00Z">
        <w:r w:rsidR="00C0453A">
          <w:t>share data transparently, without affecting the flow in the pipeline execution.</w:t>
        </w:r>
      </w:ins>
      <w:ins w:id="130" w:author="Paolo" w:date="2015-08-21T15:46:00Z">
        <w:r w:rsidR="00C0453A">
          <w:t xml:space="preserve"> </w:t>
        </w:r>
      </w:ins>
      <w:r>
        <w:t xml:space="preserve">This approach allows a </w:t>
      </w:r>
      <w:proofErr w:type="spellStart"/>
      <w:r>
        <w:t>Docker</w:t>
      </w:r>
      <w:proofErr w:type="spellEnd"/>
      <w:r>
        <w:t xml:space="preserve"> based pipeline to use a different image for each different task in the computational workflow, and therefore scale seamlessly in a cluster of computers (which wouldn't be possible using the single container approach).</w:t>
      </w:r>
    </w:p>
    <w:p w14:paraId="15D2E93C" w14:textId="57DACC6B" w:rsidR="001C59E9" w:rsidRDefault="005F0357">
      <w:pPr>
        <w:pStyle w:val="normal0"/>
        <w:jc w:val="both"/>
      </w:pPr>
      <w:r>
        <w:t xml:space="preserve">The overhead introduced by containers technology on the pipelines performance was estimated by comparing the </w:t>
      </w:r>
      <w:del w:id="131" w:author="Paolo" w:date="2015-08-31T17:04:00Z">
        <w:r w:rsidDel="00690EBC">
          <w:delText xml:space="preserve">median </w:delText>
        </w:r>
      </w:del>
      <w:ins w:id="132" w:author="Paolo" w:date="2015-08-31T17:04:00Z">
        <w:r w:rsidR="00690EBC">
          <w:t xml:space="preserve">mean </w:t>
        </w:r>
      </w:ins>
      <w:r>
        <w:t xml:space="preserve">execution time of 10 instances running with and without </w:t>
      </w:r>
      <w:proofErr w:type="spellStart"/>
      <w:r>
        <w:t>Docker</w:t>
      </w:r>
      <w:proofErr w:type="spellEnd"/>
      <w:r>
        <w:t xml:space="preserve">. As the pipeline ran parallel tasks, the execution time was </w:t>
      </w:r>
      <w:r w:rsidR="00CD0DF4">
        <w:t>normalized</w:t>
      </w:r>
      <w:r>
        <w:t xml:space="preserve"> summing up the execution time of all the tasks in each instance. </w:t>
      </w:r>
      <w:ins w:id="133" w:author="Paolo" w:date="2015-08-21T15:19:00Z">
        <w:r w:rsidR="002E1A1A">
          <w:t xml:space="preserve">The task execution time </w:t>
        </w:r>
      </w:ins>
      <w:ins w:id="134" w:author="Paolo" w:date="2015-08-21T15:20:00Z">
        <w:r w:rsidR="002E1A1A">
          <w:t>w</w:t>
        </w:r>
      </w:ins>
      <w:ins w:id="135" w:author="Paolo" w:date="2015-08-21T15:19:00Z">
        <w:r w:rsidR="002E1A1A">
          <w:t xml:space="preserve">as </w:t>
        </w:r>
      </w:ins>
      <w:ins w:id="136" w:author="Paolo" w:date="2015-08-21T15:22:00Z">
        <w:r w:rsidR="002E1A1A">
          <w:t>calculate</w:t>
        </w:r>
      </w:ins>
      <w:ins w:id="137" w:author="Paolo" w:date="2015-08-21T15:24:00Z">
        <w:r w:rsidR="002E1A1A">
          <w:t>d</w:t>
        </w:r>
      </w:ins>
      <w:ins w:id="138" w:author="Paolo" w:date="2015-08-21T15:22:00Z">
        <w:r w:rsidR="002E1A1A">
          <w:t xml:space="preserve"> as the difference between the </w:t>
        </w:r>
      </w:ins>
      <w:ins w:id="139" w:author="Paolo" w:date="2015-08-21T15:24:00Z">
        <w:r w:rsidR="002E1A1A">
          <w:t xml:space="preserve">launch and completion system timestamps (at </w:t>
        </w:r>
      </w:ins>
      <w:ins w:id="140" w:author="Paolo" w:date="2015-08-21T15:25:00Z">
        <w:r w:rsidR="009D31C7">
          <w:t>millisecond</w:t>
        </w:r>
        <w:r w:rsidR="002E1A1A">
          <w:t xml:space="preserve"> resolution</w:t>
        </w:r>
      </w:ins>
      <w:ins w:id="141" w:author="Paolo" w:date="2015-08-29T17:54:00Z">
        <w:r w:rsidR="004B0AFD">
          <w:t xml:space="preserve"> using the </w:t>
        </w:r>
      </w:ins>
      <w:proofErr w:type="spellStart"/>
      <w:ins w:id="142" w:author="Paolo" w:date="2015-08-29T18:23:00Z">
        <w:r w:rsidR="007305F1" w:rsidRPr="007305F1">
          <w:rPr>
            <w:i/>
            <w:rPrChange w:id="143" w:author="Paolo" w:date="2015-08-29T18:23:00Z">
              <w:rPr/>
            </w:rPrChange>
          </w:rPr>
          <w:t>System.</w:t>
        </w:r>
      </w:ins>
      <w:ins w:id="144" w:author="Paolo" w:date="2015-08-29T17:55:00Z">
        <w:r w:rsidR="004B0AFD" w:rsidRPr="005C0191">
          <w:rPr>
            <w:i/>
          </w:rPr>
          <w:t>current</w:t>
        </w:r>
        <w:r w:rsidR="004B0AFD" w:rsidRPr="004B0AFD">
          <w:rPr>
            <w:i/>
            <w:rPrChange w:id="145" w:author="Paolo" w:date="2015-08-29T17:55:00Z">
              <w:rPr/>
            </w:rPrChange>
          </w:rPr>
          <w:t>TimeMillis</w:t>
        </w:r>
        <w:proofErr w:type="spellEnd"/>
        <w:r w:rsidR="004B0AFD">
          <w:t xml:space="preserve"> </w:t>
        </w:r>
      </w:ins>
      <w:ins w:id="146" w:author="Paolo" w:date="2015-08-29T17:54:00Z">
        <w:r w:rsidR="004B0AFD">
          <w:t>Java API</w:t>
        </w:r>
      </w:ins>
      <w:ins w:id="147" w:author="Paolo" w:date="2015-08-21T15:25:00Z">
        <w:r w:rsidR="002E1A1A">
          <w:t xml:space="preserve">). Thus it includes the container instantiation time overhead when </w:t>
        </w:r>
        <w:proofErr w:type="spellStart"/>
        <w:r w:rsidR="002E1A1A">
          <w:t>Docker</w:t>
        </w:r>
        <w:proofErr w:type="spellEnd"/>
        <w:r w:rsidR="002E1A1A">
          <w:t xml:space="preserve"> was used.</w:t>
        </w:r>
      </w:ins>
      <w:ins w:id="148" w:author="Paolo" w:date="2015-08-21T15:22:00Z">
        <w:r w:rsidR="009D31C7">
          <w:t xml:space="preserve"> </w:t>
        </w:r>
      </w:ins>
    </w:p>
    <w:p w14:paraId="574A6C73" w14:textId="77777777" w:rsidR="001C59E9" w:rsidRDefault="005F0357">
      <w:pPr>
        <w:pStyle w:val="Heading3"/>
        <w:contextualSpacing w:val="0"/>
        <w:jc w:val="both"/>
      </w:pPr>
      <w:bookmarkStart w:id="149" w:name="h.6bzhlcqf9mdq" w:colFirst="0" w:colLast="0"/>
      <w:bookmarkEnd w:id="149"/>
      <w:r>
        <w:lastRenderedPageBreak/>
        <w:t xml:space="preserve">Benchmark 1 </w:t>
      </w:r>
    </w:p>
    <w:p w14:paraId="5D2F66D2" w14:textId="77777777" w:rsidR="001C59E9" w:rsidRDefault="005F0357">
      <w:pPr>
        <w:pStyle w:val="normal0"/>
        <w:jc w:val="both"/>
      </w:pPr>
      <w:r>
        <w:t>The first performance evaluation was carried out using a simple pipeline for RNA-</w:t>
      </w:r>
      <w:proofErr w:type="spellStart"/>
      <w:r>
        <w:t>Seq</w:t>
      </w:r>
      <w:proofErr w:type="spellEnd"/>
      <w:r>
        <w:t xml:space="preserve"> data analysis</w:t>
      </w:r>
      <w:del w:id="150" w:author="Paolo" w:date="2015-08-04T15:12:00Z">
        <w:r w:rsidDel="005579E1">
          <w:delText xml:space="preserve"> (15)</w:delText>
        </w:r>
      </w:del>
      <w:r>
        <w:t xml:space="preserve">. </w:t>
      </w:r>
    </w:p>
    <w:p w14:paraId="7E886778" w14:textId="6A009EDA" w:rsidR="001C59E9" w:rsidRDefault="005F0357">
      <w:pPr>
        <w:pStyle w:val="normal0"/>
        <w:jc w:val="both"/>
      </w:pPr>
      <w:r>
        <w:t>The pipeline takes raw RNA-</w:t>
      </w:r>
      <w:proofErr w:type="spellStart"/>
      <w:r>
        <w:t>Seq</w:t>
      </w:r>
      <w:proofErr w:type="spellEnd"/>
      <w:r>
        <w:t xml:space="preserve"> sequences as input and first maps them</w:t>
      </w:r>
      <w:ins w:id="151" w:author="Paolo" w:date="2015-09-01T11:55:00Z">
        <w:r w:rsidR="003C47B4">
          <w:t>, by sequence alignment,</w:t>
        </w:r>
      </w:ins>
      <w:r>
        <w:t xml:space="preserve"> to a reference genome and a </w:t>
      </w:r>
      <w:ins w:id="152" w:author="Paolo" w:date="2015-09-01T11:55:00Z">
        <w:r w:rsidR="003C47B4">
          <w:t xml:space="preserve">to </w:t>
        </w:r>
      </w:ins>
      <w:r>
        <w:t>transcript annotation</w:t>
      </w:r>
      <w:del w:id="153" w:author="Paolo" w:date="2015-09-01T11:55:00Z">
        <w:r w:rsidDel="003C47B4">
          <w:delText xml:space="preserve"> by sequence alignment</w:delText>
        </w:r>
      </w:del>
      <w:r>
        <w:t>. The mapping information is then used to quantify known transcripts using the reference transcript annotation. For each processed sample, the pipeline produces as output a table of relative abundances of all transcripts in the transcript annotation.</w:t>
      </w:r>
    </w:p>
    <w:p w14:paraId="51F656FC" w14:textId="32AE2B47" w:rsidR="001C59E9" w:rsidRDefault="005F0357">
      <w:pPr>
        <w:pStyle w:val="normal0"/>
        <w:jc w:val="both"/>
      </w:pPr>
      <w:r>
        <w:t xml:space="preserve">The pipeline was run 10 times using the same dataset with and without </w:t>
      </w:r>
      <w:proofErr w:type="spellStart"/>
      <w:r>
        <w:t>Docker</w:t>
      </w:r>
      <w:proofErr w:type="spellEnd"/>
      <w:r>
        <w:t>. The RNA-</w:t>
      </w:r>
      <w:proofErr w:type="spellStart"/>
      <w:r>
        <w:t>Seq</w:t>
      </w:r>
      <w:proofErr w:type="spellEnd"/>
      <w:r>
        <w:t xml:space="preserve"> data was taken from the ENCODE project and </w:t>
      </w:r>
      <w:r>
        <w:rPr>
          <w:color w:val="222222"/>
          <w:highlight w:val="white"/>
        </w:rPr>
        <w:t xml:space="preserve">contained randomly sampled (10% of the original) </w:t>
      </w:r>
      <w:proofErr w:type="spellStart"/>
      <w:r>
        <w:rPr>
          <w:color w:val="222222"/>
          <w:highlight w:val="white"/>
        </w:rPr>
        <w:t>Illumina</w:t>
      </w:r>
      <w:proofErr w:type="spellEnd"/>
      <w:r>
        <w:rPr>
          <w:color w:val="222222"/>
          <w:highlight w:val="white"/>
        </w:rPr>
        <w:t xml:space="preserve"> paired-end sequences from brain samples (CNS) of mouse embryos at day 14 and day 18, in 2 </w:t>
      </w:r>
      <w:proofErr w:type="spellStart"/>
      <w:r>
        <w:rPr>
          <w:color w:val="222222"/>
          <w:highlight w:val="white"/>
        </w:rPr>
        <w:t>bioreplicates</w:t>
      </w:r>
      <w:proofErr w:type="spellEnd"/>
      <w:r>
        <w:rPr>
          <w:color w:val="222222"/>
          <w:highlight w:val="white"/>
        </w:rPr>
        <w:t xml:space="preserve">. </w:t>
      </w:r>
      <w:r>
        <w:t xml:space="preserve">Each run executed </w:t>
      </w:r>
      <w:ins w:id="154" w:author="Paolo" w:date="2015-09-01T12:03:00Z">
        <w:r w:rsidR="00DA5298">
          <w:t xml:space="preserve">9 tasks: </w:t>
        </w:r>
      </w:ins>
      <w:r>
        <w:t xml:space="preserve">a first </w:t>
      </w:r>
      <w:r>
        <w:rPr>
          <w:i/>
        </w:rPr>
        <w:t>index</w:t>
      </w:r>
      <w:r>
        <w:t xml:space="preserve"> task using Bowtie, then </w:t>
      </w:r>
      <w:del w:id="155" w:author="Paolo" w:date="2015-09-01T12:08:00Z">
        <w:r w:rsidDel="00551CB9">
          <w:delText xml:space="preserve">a </w:delText>
        </w:r>
      </w:del>
      <w:ins w:id="156" w:author="Paolo" w:date="2015-09-01T12:08:00Z">
        <w:r w:rsidR="00551CB9">
          <w:t xml:space="preserve">4 </w:t>
        </w:r>
      </w:ins>
      <w:r>
        <w:rPr>
          <w:i/>
        </w:rPr>
        <w:t>mapping</w:t>
      </w:r>
      <w:r>
        <w:t xml:space="preserve"> task</w:t>
      </w:r>
      <w:ins w:id="157" w:author="Paolo" w:date="2015-09-01T12:08:00Z">
        <w:r w:rsidR="00551CB9">
          <w:t>s</w:t>
        </w:r>
      </w:ins>
      <w:r>
        <w:t xml:space="preserve"> using Tophat2 and finally </w:t>
      </w:r>
      <w:del w:id="158" w:author="Paolo" w:date="2015-09-01T12:08:00Z">
        <w:r w:rsidDel="00551CB9">
          <w:delText xml:space="preserve">a </w:delText>
        </w:r>
      </w:del>
      <w:ins w:id="159" w:author="Paolo" w:date="2015-09-01T12:08:00Z">
        <w:r w:rsidR="00551CB9">
          <w:t xml:space="preserve">4 </w:t>
        </w:r>
      </w:ins>
      <w:r>
        <w:rPr>
          <w:i/>
        </w:rPr>
        <w:t>transcript</w:t>
      </w:r>
      <w:r>
        <w:t xml:space="preserve"> task</w:t>
      </w:r>
      <w:ins w:id="160" w:author="Paolo" w:date="2015-09-01T12:08:00Z">
        <w:r w:rsidR="00551CB9">
          <w:t>s</w:t>
        </w:r>
      </w:ins>
      <w:r>
        <w:t xml:space="preserve"> using the Cufflinks tool. </w:t>
      </w:r>
      <w:ins w:id="161" w:author="Paolo" w:date="2015-09-01T12:11:00Z">
        <w:r w:rsidR="00551CB9">
          <w:t xml:space="preserve">Both mapping and transcript tasks were executed in parallel. </w:t>
        </w:r>
      </w:ins>
      <w:r>
        <w:t>The following versions of these tool</w:t>
      </w:r>
      <w:r w:rsidR="00E15CC0">
        <w:t>s were u</w:t>
      </w:r>
      <w:r w:rsidR="00927FEA">
        <w:t xml:space="preserve">sed:  </w:t>
      </w:r>
      <w:proofErr w:type="spellStart"/>
      <w:r w:rsidR="00927FEA">
        <w:t>Samtools</w:t>
      </w:r>
      <w:proofErr w:type="spellEnd"/>
      <w:r w:rsidR="00927FEA">
        <w:t xml:space="preserve"> 0.1.18 (Li et al.</w:t>
      </w:r>
      <w:r w:rsidR="00E15CC0">
        <w:t>, 2009), Bowtie2 2.2.3 (</w:t>
      </w:r>
      <w:proofErr w:type="spellStart"/>
      <w:r w:rsidR="00E15CC0">
        <w:t>Langmead</w:t>
      </w:r>
      <w:proofErr w:type="spellEnd"/>
      <w:r w:rsidR="00E15CC0">
        <w:t xml:space="preserve"> </w:t>
      </w:r>
      <w:r w:rsidR="00927FEA">
        <w:t>et al.</w:t>
      </w:r>
      <w:r w:rsidR="00E15CC0">
        <w:t>, 2012</w:t>
      </w:r>
      <w:r>
        <w:t>), Tophat-2.0.</w:t>
      </w:r>
      <w:r w:rsidR="00E15CC0">
        <w:t xml:space="preserve">12 (Kim </w:t>
      </w:r>
      <w:r w:rsidR="00927FEA">
        <w:t>et al.</w:t>
      </w:r>
      <w:r w:rsidR="00E15CC0">
        <w:t>, 2013), Cufflinks 2.2.1 (</w:t>
      </w:r>
      <w:proofErr w:type="spellStart"/>
      <w:r w:rsidR="00E15CC0">
        <w:t>Trapnell</w:t>
      </w:r>
      <w:proofErr w:type="spellEnd"/>
      <w:r w:rsidR="00E15CC0">
        <w:t xml:space="preserve"> </w:t>
      </w:r>
      <w:r w:rsidR="00927FEA">
        <w:t>et al.</w:t>
      </w:r>
      <w:r w:rsidR="00E15CC0">
        <w:t>, 2010</w:t>
      </w:r>
      <w:r>
        <w:t>).</w:t>
      </w:r>
    </w:p>
    <w:p w14:paraId="645A981D" w14:textId="1ACEDCC0" w:rsidR="001C59E9" w:rsidRDefault="005F0357" w:rsidP="00AD5465">
      <w:pPr>
        <w:pStyle w:val="normal0"/>
        <w:spacing w:after="360"/>
        <w:jc w:val="both"/>
      </w:pPr>
      <w:del w:id="162" w:author="Paolo" w:date="2015-09-01T12:10:00Z">
        <w:r w:rsidDel="00551CB9">
          <w:delText xml:space="preserve">Each run executed 9 tasks. </w:delText>
        </w:r>
      </w:del>
      <w:r>
        <w:t xml:space="preserve">The </w:t>
      </w:r>
      <w:ins w:id="163" w:author="Paolo" w:date="2015-08-31T17:04:00Z">
        <w:r w:rsidR="00690EBC">
          <w:t xml:space="preserve">mean </w:t>
        </w:r>
      </w:ins>
      <w:r>
        <w:t xml:space="preserve">pipeline execution time in the native environment was </w:t>
      </w:r>
      <w:ins w:id="164" w:author="Paolo" w:date="2015-08-31T17:08:00Z">
        <w:r w:rsidR="008B2974" w:rsidRPr="008B2974">
          <w:t>1,156.9</w:t>
        </w:r>
      </w:ins>
      <w:r>
        <w:t xml:space="preserve"> minutes (19h 1</w:t>
      </w:r>
      <w:ins w:id="165" w:author="Paolo" w:date="2015-08-31T17:10:00Z">
        <w:r w:rsidR="008B2974">
          <w:t>6</w:t>
        </w:r>
      </w:ins>
      <w:r>
        <w:t xml:space="preserve">m </w:t>
      </w:r>
      <w:ins w:id="166" w:author="Paolo" w:date="2015-08-31T17:10:00Z">
        <w:r w:rsidR="008B2974">
          <w:t>55</w:t>
        </w:r>
      </w:ins>
      <w:r>
        <w:t xml:space="preserve">s), while the </w:t>
      </w:r>
      <w:ins w:id="167" w:author="Paolo" w:date="2015-08-31T17:04:00Z">
        <w:r w:rsidR="00690EBC">
          <w:t xml:space="preserve">mean </w:t>
        </w:r>
      </w:ins>
      <w:r>
        <w:t xml:space="preserve">execution time when running it with </w:t>
      </w:r>
      <w:proofErr w:type="spellStart"/>
      <w:r>
        <w:t>Docker</w:t>
      </w:r>
      <w:proofErr w:type="spellEnd"/>
      <w:r>
        <w:t xml:space="preserve"> was </w:t>
      </w:r>
      <w:ins w:id="168" w:author="Paolo" w:date="2015-08-31T17:09:00Z">
        <w:r w:rsidR="008B2974" w:rsidRPr="008B2974">
          <w:t>1,158.2</w:t>
        </w:r>
        <w:r w:rsidR="008B2974">
          <w:t xml:space="preserve"> </w:t>
        </w:r>
      </w:ins>
      <w:r>
        <w:t>minutes (19h 1</w:t>
      </w:r>
      <w:ins w:id="169" w:author="Paolo" w:date="2015-08-31T17:10:00Z">
        <w:r w:rsidR="008B2974">
          <w:t>8</w:t>
        </w:r>
      </w:ins>
      <w:r>
        <w:t xml:space="preserve">m </w:t>
      </w:r>
      <w:ins w:id="170" w:author="Paolo" w:date="2015-08-31T17:10:00Z">
        <w:r w:rsidR="008B2974">
          <w:t>14</w:t>
        </w:r>
      </w:ins>
      <w:r>
        <w:t xml:space="preserve">s). </w:t>
      </w:r>
      <w:ins w:id="171" w:author="Paolo" w:date="2015-08-31T17:17:00Z">
        <w:r w:rsidR="008B2974" w:rsidRPr="008B2974">
          <w:t xml:space="preserve">Thus, </w:t>
        </w:r>
        <w:r w:rsidR="008B2974">
          <w:t>the containers execution</w:t>
        </w:r>
        <w:r w:rsidR="008B2974" w:rsidRPr="008B2974">
          <w:t xml:space="preserve"> introduced a virtually zero overhead of 0.1% (see Table 1).</w:t>
        </w:r>
      </w:ins>
      <w:del w:id="172" w:author="Paolo" w:date="2015-08-31T17:17:00Z">
        <w:r w:rsidR="00A53565" w:rsidRPr="00A53565" w:rsidDel="008B2974">
          <w:delText>Thus, the use of Docker containers didn't add any time overhead to the pipeline execution, on the contrary the median execution time was a few seconds faster (0.1%).</w:delText>
        </w:r>
      </w:del>
    </w:p>
    <w:p w14:paraId="740B4E54" w14:textId="77777777" w:rsidR="001C59E9" w:rsidRDefault="005F0357">
      <w:pPr>
        <w:pStyle w:val="Heading3"/>
        <w:contextualSpacing w:val="0"/>
        <w:jc w:val="both"/>
      </w:pPr>
      <w:bookmarkStart w:id="173" w:name="h.8d2nkjfob4v1" w:colFirst="0" w:colLast="0"/>
      <w:bookmarkEnd w:id="173"/>
      <w:r>
        <w:t xml:space="preserve">Benchmark 2 </w:t>
      </w:r>
    </w:p>
    <w:p w14:paraId="70C8D39D" w14:textId="20AAF3B8" w:rsidR="001C59E9" w:rsidRDefault="005F0357">
      <w:pPr>
        <w:pStyle w:val="normal0"/>
        <w:jc w:val="both"/>
      </w:pPr>
      <w:r>
        <w:t>The second benchmark was executed using an assembly-bas</w:t>
      </w:r>
      <w:r w:rsidR="00927FEA">
        <w:t>ed variant calling pipeline</w:t>
      </w:r>
      <w:r>
        <w:t xml:space="preserve">, part of a </w:t>
      </w:r>
      <w:ins w:id="174" w:author="Paolo" w:date="2015-08-31T22:09:00Z">
        <w:r w:rsidR="00C419E3">
          <w:t>“</w:t>
        </w:r>
      </w:ins>
      <w:r>
        <w:t>Minimum Information for Reporting Next Generation Sequencing Genotyping</w:t>
      </w:r>
      <w:ins w:id="175" w:author="Paolo" w:date="2015-08-31T22:09:00Z">
        <w:r w:rsidR="00C419E3">
          <w:t>”</w:t>
        </w:r>
      </w:ins>
      <w:r>
        <w:t xml:space="preserve"> (MIRING)-compliant genotyping workflow for histocompatibility, </w:t>
      </w:r>
      <w:proofErr w:type="spellStart"/>
      <w:r>
        <w:t>immunogenetic</w:t>
      </w:r>
      <w:proofErr w:type="spellEnd"/>
      <w:r>
        <w:t xml:space="preserve"> a</w:t>
      </w:r>
      <w:r w:rsidR="00E15CC0">
        <w:t xml:space="preserve">nd </w:t>
      </w:r>
      <w:proofErr w:type="spellStart"/>
      <w:r w:rsidR="00E15CC0">
        <w:t>immunogenomic</w:t>
      </w:r>
      <w:proofErr w:type="spellEnd"/>
      <w:r w:rsidR="00E15CC0">
        <w:t xml:space="preserve"> applications (Mack, 2015</w:t>
      </w:r>
      <w:r>
        <w:t xml:space="preserve">). </w:t>
      </w:r>
    </w:p>
    <w:p w14:paraId="636B2BD7" w14:textId="77777777" w:rsidR="001C59E9" w:rsidRDefault="005F0357">
      <w:pPr>
        <w:pStyle w:val="normal0"/>
        <w:jc w:val="both"/>
      </w:pPr>
      <w:r>
        <w:t>Paired-end genomic reads from targeted human leukocyte antigen (HLA) and killer-cell immunoglobulin-like receptor</w:t>
      </w:r>
      <w:del w:id="176" w:author="Paolo" w:date="2015-08-31T22:09:00Z">
        <w:r w:rsidDel="00C419E3">
          <w:delText>s</w:delText>
        </w:r>
      </w:del>
      <w:r>
        <w:t xml:space="preserve"> (KIR) genes are assembled into consensus sequences. Reads and consensus sequences are then aligned to the human genome reference and used to call variants.</w:t>
      </w:r>
    </w:p>
    <w:p w14:paraId="217DB00C" w14:textId="37276B02" w:rsidR="001C59E9" w:rsidRDefault="005F0357">
      <w:pPr>
        <w:pStyle w:val="normal0"/>
        <w:jc w:val="both"/>
      </w:pPr>
      <w:r>
        <w:t xml:space="preserve">The pipeline was launched 10 times using </w:t>
      </w:r>
      <w:proofErr w:type="spellStart"/>
      <w:r>
        <w:t>Illumina</w:t>
      </w:r>
      <w:proofErr w:type="spellEnd"/>
      <w:r>
        <w:t xml:space="preserve"> paired end genomic reads targeted for major histocompatibility complex (MHC) class I HLA-A, HLA-B, and HLA-C genes and MHC class II gene HLA-DRB1 from 8 individuals. The following versions of these tools were used both in the native and </w:t>
      </w:r>
      <w:proofErr w:type="spellStart"/>
      <w:r>
        <w:t>Docker</w:t>
      </w:r>
      <w:proofErr w:type="spellEnd"/>
      <w:r w:rsidR="0095114E">
        <w:t xml:space="preserve"> environment: </w:t>
      </w:r>
      <w:proofErr w:type="spellStart"/>
      <w:r w:rsidR="0095114E">
        <w:t>ngs</w:t>
      </w:r>
      <w:proofErr w:type="spellEnd"/>
      <w:r w:rsidR="0095114E">
        <w:t xml:space="preserve">-tools 1.7, SSAKE 3.8.2 (Warren </w:t>
      </w:r>
      <w:r w:rsidR="00927FEA">
        <w:t>et al.</w:t>
      </w:r>
      <w:r w:rsidR="0095114E">
        <w:t xml:space="preserve">, 2007), BWA 0.7.12-r1039 (Li </w:t>
      </w:r>
      <w:r w:rsidR="00927FEA">
        <w:t>et al.</w:t>
      </w:r>
      <w:r w:rsidR="0095114E">
        <w:t xml:space="preserve">, 2010), </w:t>
      </w:r>
      <w:proofErr w:type="spellStart"/>
      <w:r w:rsidR="0095114E">
        <w:t>Samtools</w:t>
      </w:r>
      <w:proofErr w:type="spellEnd"/>
      <w:r w:rsidR="0095114E">
        <w:t xml:space="preserve"> 1.2 (Li </w:t>
      </w:r>
      <w:r w:rsidR="00927FEA">
        <w:t>et al.</w:t>
      </w:r>
      <w:r w:rsidR="0095114E">
        <w:t>, 2009</w:t>
      </w:r>
      <w:r>
        <w:t xml:space="preserve">). </w:t>
      </w:r>
    </w:p>
    <w:p w14:paraId="6DD78723" w14:textId="77777777" w:rsidR="001C59E9" w:rsidRDefault="005F0357">
      <w:pPr>
        <w:pStyle w:val="normal0"/>
        <w:jc w:val="both"/>
      </w:pPr>
      <w:r>
        <w:t xml:space="preserve">Each run executed 48 tasks, and the maximum number of tasks that could be executed in parallel was set to 10. Most of the tasks completed in a few seconds, with the exclusion of the SSAKE stage which needed from 2 to 3.5 hours to complete (see fig. 2). </w:t>
      </w:r>
    </w:p>
    <w:p w14:paraId="00682E33" w14:textId="5AF30A96" w:rsidR="001C59E9" w:rsidRDefault="005F0357">
      <w:pPr>
        <w:pStyle w:val="normal0"/>
        <w:jc w:val="both"/>
      </w:pPr>
      <w:r>
        <w:t xml:space="preserve">The </w:t>
      </w:r>
      <w:del w:id="177" w:author="Paolo" w:date="2015-08-31T17:18:00Z">
        <w:r w:rsidDel="008B2974">
          <w:delText xml:space="preserve">median </w:delText>
        </w:r>
      </w:del>
      <w:ins w:id="178" w:author="Paolo" w:date="2015-08-31T17:18:00Z">
        <w:r w:rsidR="008B2974">
          <w:t xml:space="preserve">mean </w:t>
        </w:r>
      </w:ins>
      <w:r>
        <w:t xml:space="preserve">pipeline execution time in the native environment was </w:t>
      </w:r>
      <w:ins w:id="179" w:author="Paolo" w:date="2015-08-31T17:19:00Z">
        <w:r w:rsidR="002C7A25" w:rsidRPr="002C7A25">
          <w:t>1,254.0</w:t>
        </w:r>
        <w:r w:rsidR="002C7A25">
          <w:t xml:space="preserve"> </w:t>
        </w:r>
      </w:ins>
      <w:del w:id="180" w:author="Paolo" w:date="2015-08-31T17:19:00Z">
        <w:r w:rsidDel="002C7A25">
          <w:delText xml:space="preserve">1,252.6 </w:delText>
        </w:r>
      </w:del>
      <w:r>
        <w:t>minutes (20h 5</w:t>
      </w:r>
      <w:ins w:id="181" w:author="Paolo" w:date="2015-08-31T17:20:00Z">
        <w:r w:rsidR="002C7A25">
          <w:t>3</w:t>
        </w:r>
      </w:ins>
      <w:del w:id="182" w:author="Paolo" w:date="2015-08-31T17:20:00Z">
        <w:r w:rsidDel="002C7A25">
          <w:delText>2</w:delText>
        </w:r>
      </w:del>
      <w:r>
        <w:t xml:space="preserve">m </w:t>
      </w:r>
      <w:ins w:id="183" w:author="Paolo" w:date="2015-08-31T17:20:00Z">
        <w:r w:rsidR="002C7A25">
          <w:t>58</w:t>
        </w:r>
      </w:ins>
      <w:del w:id="184" w:author="Paolo" w:date="2015-08-31T17:20:00Z">
        <w:r w:rsidDel="002C7A25">
          <w:delText>34</w:delText>
        </w:r>
      </w:del>
      <w:r>
        <w:t xml:space="preserve">s), while the </w:t>
      </w:r>
      <w:del w:id="185" w:author="Paolo" w:date="2015-08-31T17:24:00Z">
        <w:r w:rsidDel="002C7A25">
          <w:delText xml:space="preserve">median </w:delText>
        </w:r>
      </w:del>
      <w:ins w:id="186" w:author="Paolo" w:date="2015-08-31T17:24:00Z">
        <w:r w:rsidR="002C7A25">
          <w:t xml:space="preserve">mean </w:t>
        </w:r>
      </w:ins>
      <w:r>
        <w:t xml:space="preserve">execution time when running it with </w:t>
      </w:r>
      <w:proofErr w:type="spellStart"/>
      <w:r>
        <w:t>Docker</w:t>
      </w:r>
      <w:proofErr w:type="spellEnd"/>
      <w:r>
        <w:t xml:space="preserve"> was </w:t>
      </w:r>
      <w:ins w:id="187" w:author="Paolo" w:date="2015-08-31T17:19:00Z">
        <w:r w:rsidR="002C7A25" w:rsidRPr="002C7A25">
          <w:t>1,283.8</w:t>
        </w:r>
        <w:r w:rsidR="002C7A25">
          <w:t xml:space="preserve"> </w:t>
        </w:r>
      </w:ins>
      <w:del w:id="188" w:author="Paolo" w:date="2015-08-31T17:19:00Z">
        <w:r w:rsidDel="002C7A25">
          <w:delText xml:space="preserve">1,283.6 </w:delText>
        </w:r>
      </w:del>
      <w:r>
        <w:t xml:space="preserve">minutes (21h 23m </w:t>
      </w:r>
      <w:del w:id="189" w:author="Paolo" w:date="2015-08-31T17:20:00Z">
        <w:r w:rsidDel="002C7A25">
          <w:delText>38s</w:delText>
        </w:r>
      </w:del>
      <w:ins w:id="190" w:author="Paolo" w:date="2015-08-31T17:20:00Z">
        <w:r w:rsidR="002C7A25">
          <w:t>50s</w:t>
        </w:r>
      </w:ins>
      <w:r>
        <w:t xml:space="preserve">). This means that when running with </w:t>
      </w:r>
      <w:proofErr w:type="spellStart"/>
      <w:r>
        <w:t>Docker</w:t>
      </w:r>
      <w:proofErr w:type="spellEnd"/>
      <w:r>
        <w:t xml:space="preserve"> the execution was slowed down by 2.</w:t>
      </w:r>
      <w:ins w:id="191" w:author="Paolo" w:date="2015-08-31T17:20:00Z">
        <w:r w:rsidR="002C7A25">
          <w:t>4</w:t>
        </w:r>
      </w:ins>
      <w:del w:id="192" w:author="Paolo" w:date="2015-08-31T17:20:00Z">
        <w:r w:rsidDel="002C7A25">
          <w:delText>5</w:delText>
        </w:r>
      </w:del>
      <w:r>
        <w:t xml:space="preserve">% (see table 1). </w:t>
      </w:r>
    </w:p>
    <w:p w14:paraId="37C0FDF8" w14:textId="77777777" w:rsidR="001C59E9" w:rsidRDefault="005F0357">
      <w:pPr>
        <w:pStyle w:val="Heading3"/>
        <w:contextualSpacing w:val="0"/>
        <w:jc w:val="both"/>
      </w:pPr>
      <w:bookmarkStart w:id="193" w:name="h.86jc8sxhw1y" w:colFirst="0" w:colLast="0"/>
      <w:bookmarkEnd w:id="193"/>
      <w:r>
        <w:t>Benchmark 3</w:t>
      </w:r>
    </w:p>
    <w:p w14:paraId="01DBE9B7" w14:textId="19F0F15C" w:rsidR="001C59E9" w:rsidRDefault="005F0357">
      <w:pPr>
        <w:pStyle w:val="normal0"/>
        <w:jc w:val="both"/>
      </w:pPr>
      <w:r>
        <w:t>The last benchmark was carried out using Piper-NF, a genomic pipeline for the detection and mapp</w:t>
      </w:r>
      <w:r w:rsidR="0095114E">
        <w:t>ing of long non-coding RNAs</w:t>
      </w:r>
      <w:r>
        <w:t xml:space="preserve">. </w:t>
      </w:r>
    </w:p>
    <w:p w14:paraId="6CA1D271" w14:textId="0896050C" w:rsidR="001C59E9" w:rsidRDefault="005F0357">
      <w:pPr>
        <w:pStyle w:val="normal0"/>
        <w:jc w:val="both"/>
      </w:pPr>
      <w:r>
        <w:t xml:space="preserve">The pipeline takes as input </w:t>
      </w:r>
      <w:proofErr w:type="spellStart"/>
      <w:r>
        <w:t>cdna</w:t>
      </w:r>
      <w:proofErr w:type="spellEnd"/>
      <w:r>
        <w:t xml:space="preserve"> transcripts sequences in FASTA format which are blasted against a set of genomes also provided in FASTA format. Homologous regions on the target genomes are used as anchor points and the surrounding regions are then extracted and re-aligned with the original query. If the aligner can align these sequences and the alignment covers a required minimal region of the original query, the sequences are used to build a multiple sequence alignment </w:t>
      </w:r>
      <w:r w:rsidR="0095114E">
        <w:t>that</w:t>
      </w:r>
      <w:r>
        <w:t xml:space="preserve"> is then used to obtain the similarity between each homologous sequence and the original query.</w:t>
      </w:r>
    </w:p>
    <w:p w14:paraId="17132567" w14:textId="3E1F25BE" w:rsidR="001C59E9" w:rsidRDefault="005F0357">
      <w:pPr>
        <w:pStyle w:val="normal0"/>
        <w:jc w:val="both"/>
      </w:pPr>
      <w:r>
        <w:t xml:space="preserve">As in previous experiments the pipeline was run 10 times using the same dataset with and without </w:t>
      </w:r>
      <w:proofErr w:type="spellStart"/>
      <w:r>
        <w:t>Docker</w:t>
      </w:r>
      <w:proofErr w:type="spellEnd"/>
      <w:r>
        <w:t>. We used as the input query a set of 100 RNA-</w:t>
      </w:r>
      <w:proofErr w:type="spellStart"/>
      <w:r>
        <w:t>Seq</w:t>
      </w:r>
      <w:proofErr w:type="spellEnd"/>
      <w:r>
        <w:t xml:space="preserve"> transcript sequences in FASTA format from </w:t>
      </w:r>
      <w:ins w:id="194" w:author="Paolo" w:date="2015-08-31T22:09:00Z">
        <w:r w:rsidR="00C419E3">
          <w:t xml:space="preserve">the </w:t>
        </w:r>
      </w:ins>
      <w:r>
        <w:t xml:space="preserve">Gallus </w:t>
      </w:r>
      <w:proofErr w:type="spellStart"/>
      <w:r>
        <w:t>gallus</w:t>
      </w:r>
      <w:proofErr w:type="spellEnd"/>
      <w:r>
        <w:t xml:space="preserve"> species. The input sequences were mapped and aligned towards a set of genomes consisting of </w:t>
      </w:r>
      <w:proofErr w:type="spellStart"/>
      <w:r>
        <w:t>Anas</w:t>
      </w:r>
      <w:proofErr w:type="spellEnd"/>
      <w:r>
        <w:t xml:space="preserve"> </w:t>
      </w:r>
      <w:proofErr w:type="spellStart"/>
      <w:r>
        <w:t>platyrhynchos</w:t>
      </w:r>
      <w:proofErr w:type="spellEnd"/>
      <w:r>
        <w:t xml:space="preserve">, </w:t>
      </w:r>
      <w:proofErr w:type="spellStart"/>
      <w:r>
        <w:t>Anolis</w:t>
      </w:r>
      <w:proofErr w:type="spellEnd"/>
      <w:r>
        <w:t xml:space="preserve"> </w:t>
      </w:r>
      <w:proofErr w:type="spellStart"/>
      <w:r>
        <w:t>carolinensis</w:t>
      </w:r>
      <w:proofErr w:type="spellEnd"/>
      <w:r>
        <w:t xml:space="preserve">, </w:t>
      </w:r>
      <w:proofErr w:type="spellStart"/>
      <w:r>
        <w:t>Chrysemys</w:t>
      </w:r>
      <w:proofErr w:type="spellEnd"/>
      <w:r>
        <w:t xml:space="preserve"> </w:t>
      </w:r>
      <w:proofErr w:type="spellStart"/>
      <w:r>
        <w:t>picta</w:t>
      </w:r>
      <w:proofErr w:type="spellEnd"/>
      <w:r>
        <w:t xml:space="preserve"> </w:t>
      </w:r>
      <w:proofErr w:type="spellStart"/>
      <w:r>
        <w:t>bellii</w:t>
      </w:r>
      <w:proofErr w:type="spellEnd"/>
      <w:r>
        <w:t xml:space="preserve">, </w:t>
      </w:r>
      <w:proofErr w:type="spellStart"/>
      <w:r>
        <w:t>Ficedula</w:t>
      </w:r>
      <w:proofErr w:type="spellEnd"/>
      <w:r>
        <w:t xml:space="preserve"> </w:t>
      </w:r>
      <w:proofErr w:type="spellStart"/>
      <w:r>
        <w:t>albicollis</w:t>
      </w:r>
      <w:proofErr w:type="spellEnd"/>
      <w:r>
        <w:t xml:space="preserve">, Gallus </w:t>
      </w:r>
      <w:proofErr w:type="spellStart"/>
      <w:r>
        <w:t>gallus</w:t>
      </w:r>
      <w:proofErr w:type="spellEnd"/>
      <w:r>
        <w:t xml:space="preserve">, </w:t>
      </w:r>
      <w:proofErr w:type="spellStart"/>
      <w:r>
        <w:t>Meleagris</w:t>
      </w:r>
      <w:proofErr w:type="spellEnd"/>
      <w:r>
        <w:t xml:space="preserve"> </w:t>
      </w:r>
      <w:proofErr w:type="spellStart"/>
      <w:r>
        <w:t>gallopavo</w:t>
      </w:r>
      <w:proofErr w:type="spellEnd"/>
      <w:r>
        <w:t xml:space="preserve">, </w:t>
      </w:r>
      <w:proofErr w:type="spellStart"/>
      <w:r>
        <w:t>Melobsittacus</w:t>
      </w:r>
      <w:proofErr w:type="spellEnd"/>
      <w:r>
        <w:t xml:space="preserve"> </w:t>
      </w:r>
      <w:proofErr w:type="spellStart"/>
      <w:r>
        <w:t>undulatus</w:t>
      </w:r>
      <w:proofErr w:type="spellEnd"/>
      <w:r>
        <w:t xml:space="preserve">, </w:t>
      </w:r>
      <w:proofErr w:type="spellStart"/>
      <w:r>
        <w:t>Pelodiscus</w:t>
      </w:r>
      <w:proofErr w:type="spellEnd"/>
      <w:r>
        <w:t xml:space="preserve"> </w:t>
      </w:r>
      <w:proofErr w:type="spellStart"/>
      <w:r>
        <w:t>sinensis</w:t>
      </w:r>
      <w:proofErr w:type="spellEnd"/>
      <w:r>
        <w:t xml:space="preserve">, </w:t>
      </w:r>
      <w:proofErr w:type="spellStart"/>
      <w:r>
        <w:t>Taeniopygia</w:t>
      </w:r>
      <w:proofErr w:type="spellEnd"/>
      <w:r>
        <w:t xml:space="preserve"> </w:t>
      </w:r>
      <w:proofErr w:type="spellStart"/>
      <w:r>
        <w:t>guttata</w:t>
      </w:r>
      <w:proofErr w:type="spellEnd"/>
      <w:r>
        <w:t xml:space="preserve">, from </w:t>
      </w:r>
      <w:proofErr w:type="spellStart"/>
      <w:r>
        <w:t>Ensembl</w:t>
      </w:r>
      <w:proofErr w:type="spellEnd"/>
      <w:r>
        <w:t xml:space="preserve"> version 73. The following versions of the tools were used both in the native and </w:t>
      </w:r>
      <w:proofErr w:type="spellStart"/>
      <w:r>
        <w:t>Docker</w:t>
      </w:r>
      <w:proofErr w:type="spellEnd"/>
      <w:r>
        <w:t xml:space="preserve"> envir</w:t>
      </w:r>
      <w:r w:rsidR="0095114E">
        <w:t>onment: T-Coffee 10.00.r1613 (</w:t>
      </w:r>
      <w:proofErr w:type="spellStart"/>
      <w:r w:rsidR="0095114E">
        <w:t>Notredame</w:t>
      </w:r>
      <w:proofErr w:type="spellEnd"/>
      <w:r w:rsidR="0095114E">
        <w:t xml:space="preserve"> </w:t>
      </w:r>
      <w:r w:rsidR="00927FEA">
        <w:t>et al.</w:t>
      </w:r>
      <w:r w:rsidR="0095114E">
        <w:t>, 2000), NCBI BLAST 2.2.29+ (</w:t>
      </w:r>
      <w:proofErr w:type="spellStart"/>
      <w:r w:rsidR="0095114E" w:rsidRPr="0095114E">
        <w:t>Altschul</w:t>
      </w:r>
      <w:proofErr w:type="spellEnd"/>
      <w:r w:rsidR="00927FEA">
        <w:t xml:space="preserve"> et al.</w:t>
      </w:r>
      <w:r w:rsidR="0095114E">
        <w:t xml:space="preserve">, 1990), </w:t>
      </w:r>
      <w:proofErr w:type="gramStart"/>
      <w:r w:rsidR="0095114E">
        <w:t>Exonerate 2.2.0</w:t>
      </w:r>
      <w:proofErr w:type="gramEnd"/>
      <w:r w:rsidR="0095114E">
        <w:t xml:space="preserve"> (Slater</w:t>
      </w:r>
      <w:r w:rsidR="00927FEA">
        <w:t>, Birney</w:t>
      </w:r>
      <w:r w:rsidR="0095114E">
        <w:t>, 2005</w:t>
      </w:r>
      <w:r>
        <w:t xml:space="preserve">).  Each run executed 98 jobs and the maximum number of tasks that could be executed in parallel was set to 10. </w:t>
      </w:r>
    </w:p>
    <w:p w14:paraId="548E9DA2" w14:textId="211231A1" w:rsidR="001C59E9" w:rsidRDefault="00786384">
      <w:pPr>
        <w:pStyle w:val="normal0"/>
        <w:jc w:val="both"/>
      </w:pPr>
      <w:del w:id="195" w:author="Paolo" w:date="2015-08-28T15:40:00Z">
        <w:r w:rsidDel="003A71A9">
          <w:rPr>
            <w:noProof/>
          </w:rPr>
          <w:drawing>
            <wp:anchor distT="0" distB="0" distL="114300" distR="114300" simplePos="0" relativeHeight="251658240" behindDoc="0" locked="0" layoutInCell="1" allowOverlap="1" wp14:anchorId="70F23E30" wp14:editId="4C269E61">
              <wp:simplePos x="0" y="0"/>
              <wp:positionH relativeFrom="column">
                <wp:posOffset>3200400</wp:posOffset>
              </wp:positionH>
              <wp:positionV relativeFrom="paragraph">
                <wp:posOffset>-166370</wp:posOffset>
              </wp:positionV>
              <wp:extent cx="3238500" cy="2590800"/>
              <wp:effectExtent l="0" t="0" r="1270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pditommaso:workspace:Docker-benchmarks:rnatoy-local:fig_correlation.pn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0" cy="25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 w:rsidR="005F0357">
        <w:t xml:space="preserve">The </w:t>
      </w:r>
      <w:del w:id="196" w:author="Paolo" w:date="2015-08-31T17:21:00Z">
        <w:r w:rsidR="005F0357" w:rsidDel="002C7A25">
          <w:delText xml:space="preserve">median </w:delText>
        </w:r>
      </w:del>
      <w:ins w:id="197" w:author="Paolo" w:date="2015-08-31T17:21:00Z">
        <w:r w:rsidR="002C7A25">
          <w:t xml:space="preserve">mean </w:t>
        </w:r>
      </w:ins>
      <w:r w:rsidR="005F0357">
        <w:t xml:space="preserve">pipeline execution time in the native environment was 58.5 minutes, while the </w:t>
      </w:r>
      <w:del w:id="198" w:author="Paolo" w:date="2015-08-31T17:21:00Z">
        <w:r w:rsidR="005F0357" w:rsidDel="002C7A25">
          <w:delText xml:space="preserve">median </w:delText>
        </w:r>
      </w:del>
      <w:ins w:id="199" w:author="Paolo" w:date="2015-08-31T17:21:00Z">
        <w:r w:rsidR="002C7A25">
          <w:t xml:space="preserve">mean </w:t>
        </w:r>
      </w:ins>
      <w:r w:rsidR="005F0357">
        <w:t xml:space="preserve">execution time when running it with </w:t>
      </w:r>
      <w:proofErr w:type="spellStart"/>
      <w:r w:rsidR="005F0357">
        <w:t>Docker</w:t>
      </w:r>
      <w:proofErr w:type="spellEnd"/>
      <w:r w:rsidR="005F0357">
        <w:t xml:space="preserve"> was </w:t>
      </w:r>
      <w:del w:id="200" w:author="Paolo" w:date="2015-08-31T17:21:00Z">
        <w:r w:rsidR="005F0357" w:rsidDel="002C7A25">
          <w:delText xml:space="preserve">97.1 </w:delText>
        </w:r>
      </w:del>
      <w:ins w:id="201" w:author="Paolo" w:date="2015-08-31T17:21:00Z">
        <w:r w:rsidR="002C7A25">
          <w:t xml:space="preserve">96.5 </w:t>
        </w:r>
      </w:ins>
      <w:r w:rsidR="005F0357">
        <w:t xml:space="preserve">minutes. In this experiment running with </w:t>
      </w:r>
      <w:proofErr w:type="spellStart"/>
      <w:r w:rsidR="005F0357">
        <w:t>Docker</w:t>
      </w:r>
      <w:proofErr w:type="spellEnd"/>
      <w:r w:rsidR="005F0357">
        <w:t xml:space="preserve"> introduced a significa</w:t>
      </w:r>
      <w:ins w:id="202" w:author="Paolo" w:date="2015-08-31T11:54:00Z">
        <w:r w:rsidR="00021EF3">
          <w:t>nt</w:t>
        </w:r>
      </w:ins>
      <w:del w:id="203" w:author="Paolo" w:date="2015-08-31T11:54:00Z">
        <w:r w:rsidR="005F0357" w:rsidDel="00021EF3">
          <w:delText>tive</w:delText>
        </w:r>
      </w:del>
      <w:r w:rsidR="005F0357">
        <w:t xml:space="preserve"> slowdown of the pipeline execution time, around 6</w:t>
      </w:r>
      <w:ins w:id="204" w:author="Paolo" w:date="2015-08-31T17:21:00Z">
        <w:r w:rsidR="002C7A25">
          <w:t>5</w:t>
        </w:r>
      </w:ins>
      <w:del w:id="205" w:author="Paolo" w:date="2015-08-31T17:21:00Z">
        <w:r w:rsidR="005F0357" w:rsidDel="002C7A25">
          <w:delText>6</w:delText>
        </w:r>
      </w:del>
      <w:r w:rsidR="005F0357">
        <w:t>%</w:t>
      </w:r>
      <w:r w:rsidR="00D30354">
        <w:t xml:space="preserve"> (see table 1)</w:t>
      </w:r>
      <w:r w:rsidR="005F0357">
        <w:t xml:space="preserve">. </w:t>
      </w:r>
    </w:p>
    <w:p w14:paraId="7E42390C" w14:textId="5CA5145D" w:rsidR="001C59E9" w:rsidRDefault="00862865">
      <w:pPr>
        <w:pStyle w:val="normal0"/>
        <w:jc w:val="both"/>
      </w:pPr>
      <w:del w:id="206" w:author="Paolo" w:date="2015-08-28T15:40:00Z">
        <w:r w:rsidDel="003A71A9">
          <w:rPr>
            <w:noProof/>
          </w:rPr>
          <w:drawing>
            <wp:anchor distT="0" distB="0" distL="114300" distR="114300" simplePos="0" relativeHeight="251659264" behindDoc="0" locked="0" layoutInCell="1" allowOverlap="1" wp14:anchorId="361EFE54" wp14:editId="08E7151C">
              <wp:simplePos x="0" y="0"/>
              <wp:positionH relativeFrom="column">
                <wp:posOffset>-381000</wp:posOffset>
              </wp:positionH>
              <wp:positionV relativeFrom="paragraph">
                <wp:posOffset>1442085</wp:posOffset>
              </wp:positionV>
              <wp:extent cx="3238500" cy="2590800"/>
              <wp:effectExtent l="0" t="0" r="1270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Macintosh HD:Users:pditommaso:workspace:Docker-benchmarks:flow-local:fig_correlation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0" cy="25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Del="003A71A9">
          <w:rPr>
            <w:noProof/>
          </w:rPr>
          <w:drawing>
            <wp:anchor distT="0" distB="0" distL="114300" distR="114300" simplePos="0" relativeHeight="251660288" behindDoc="0" locked="0" layoutInCell="1" allowOverlap="1" wp14:anchorId="1C5AACA8" wp14:editId="7F38F4C4">
              <wp:simplePos x="0" y="0"/>
              <wp:positionH relativeFrom="column">
                <wp:posOffset>3200400</wp:posOffset>
              </wp:positionH>
              <wp:positionV relativeFrom="paragraph">
                <wp:posOffset>1442085</wp:posOffset>
              </wp:positionV>
              <wp:extent cx="3238500" cy="2590800"/>
              <wp:effectExtent l="0" t="0" r="12700" b="0"/>
              <wp:wrapSquare wrapText="bothSides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Macintosh HD:Users:pditommaso:workspace:Docker-benchmarks:piper-local:fig_correlation.png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0" cy="259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D5465" w:rsidDel="003A71A9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61A982A" wp14:editId="2B1EACCD">
                  <wp:simplePos x="0" y="0"/>
                  <wp:positionH relativeFrom="column">
                    <wp:posOffset>3200400</wp:posOffset>
                  </wp:positionH>
                  <wp:positionV relativeFrom="paragraph">
                    <wp:posOffset>1263015</wp:posOffset>
                  </wp:positionV>
                  <wp:extent cx="3238500" cy="389890"/>
                  <wp:effectExtent l="0" t="0" r="12700" b="0"/>
                  <wp:wrapSquare wrapText="bothSides"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3850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072EAB9" w14:textId="60FAC2B6" w:rsidR="00551CB9" w:rsidRPr="00F1415B" w:rsidRDefault="00551CB9" w:rsidP="005F0357">
                              <w:pPr>
                                <w:pStyle w:val="Caption"/>
                                <w:rPr>
                                  <w:noProof/>
                                  <w:color w:val="000000"/>
                                  <w:sz w:val="20"/>
                                  <w:szCs w:val="22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ins w:id="207" w:author="Paolo" w:date="2015-08-28T11:26:00Z"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ins>
                              <w:ins w:id="208" w:author="Paolo" w:date="2015-08-28T11:28:00Z">
                                <w:r>
                                  <w:rPr>
                                    <w:noProof/>
                                  </w:rPr>
                                  <w:t>–</w:t>
                                </w:r>
                              </w:ins>
                              <w:ins w:id="209" w:author="Paolo" w:date="2015-08-28T11:26:00Z"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ins>
                              <w:ins w:id="210" w:author="Paolo" w:date="2015-08-28T11:28:00Z">
                                <w:r>
                                  <w:rPr>
                                    <w:noProof/>
                                  </w:rPr>
                                  <w:t xml:space="preserve">Native vs Docker tasks mean </w:t>
                                </w:r>
                              </w:ins>
                              <w:ins w:id="211" w:author="Paolo" w:date="2015-08-28T11:29:00Z">
                                <w:r>
                                  <w:rPr>
                                    <w:noProof/>
                                  </w:rPr>
                                  <w:t xml:space="preserve">time </w:t>
                                </w:r>
                              </w:ins>
                              <w:ins w:id="212" w:author="Paolo" w:date="2015-08-28T11:33:00Z">
                                <w:r>
                                  <w:rPr>
                                    <w:noProof/>
                                  </w:rPr>
                                  <w:t xml:space="preserve">(mins) for the </w:t>
                                </w:r>
                              </w:ins>
                              <w:ins w:id="213" w:author="Paolo" w:date="2015-08-28T11:29:00Z">
                                <w:r>
                                  <w:rPr>
                                    <w:noProof/>
                                  </w:rPr>
                                  <w:t>RNA-Seq pipeline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252pt;margin-top:99.45pt;width:255pt;height:30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" stroked="f">
                  <v:textbox style="mso-fit-shape-to-text:t" inset="0,0,0,0">
                    <w:txbxContent>
                      <w:p w14:paraId="1072EAB9" w14:textId="60FAC2B6" w:rsidR="00AD32EA" w:rsidRPr="00F1415B" w:rsidRDefault="00AD32EA" w:rsidP="005F0357">
                        <w:pPr>
                          <w:pStyle w:val="Caption"/>
                          <w:rPr>
                            <w:noProof/>
                            <w:color w:val="000000"/>
                            <w:sz w:val="20"/>
                            <w:szCs w:val="22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ins w:id="202" w:author="Paolo" w:date="2015-08-28T11:26:00Z">
                          <w:r>
                            <w:rPr>
                              <w:noProof/>
                            </w:rPr>
                            <w:t xml:space="preserve"> </w:t>
                          </w:r>
                        </w:ins>
                        <w:ins w:id="203" w:author="Paolo" w:date="2015-08-28T11:28:00Z">
                          <w:r>
                            <w:rPr>
                              <w:noProof/>
                            </w:rPr>
                            <w:t>–</w:t>
                          </w:r>
                        </w:ins>
                        <w:ins w:id="204" w:author="Paolo" w:date="2015-08-28T11:26:00Z">
                          <w:r>
                            <w:rPr>
                              <w:noProof/>
                            </w:rPr>
                            <w:t xml:space="preserve"> </w:t>
                          </w:r>
                        </w:ins>
                        <w:ins w:id="205" w:author="Paolo" w:date="2015-08-28T11:28:00Z">
                          <w:r>
                            <w:rPr>
                              <w:noProof/>
                            </w:rPr>
                            <w:t xml:space="preserve">Native vs Docker tasks mean </w:t>
                          </w:r>
                        </w:ins>
                        <w:ins w:id="206" w:author="Paolo" w:date="2015-08-28T11:29:00Z">
                          <w:r>
                            <w:rPr>
                              <w:noProof/>
                            </w:rPr>
                            <w:t xml:space="preserve">time </w:t>
                          </w:r>
                        </w:ins>
                        <w:ins w:id="207" w:author="Paolo" w:date="2015-08-28T11:33:00Z">
                          <w:r>
                            <w:rPr>
                              <w:noProof/>
                            </w:rPr>
                            <w:t xml:space="preserve">(mins) for the </w:t>
                          </w:r>
                        </w:ins>
                        <w:ins w:id="208" w:author="Paolo" w:date="2015-08-28T11:29:00Z">
                          <w:r>
                            <w:rPr>
                              <w:noProof/>
                            </w:rPr>
                            <w:t>RNA-Seq pipeline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  <w:r w:rsidR="005F0357">
        <w:t xml:space="preserve">This result can be explained by the fact that the pipeline executed many short-lived tasks: the mean task execution time was 35.8 seconds, and the median execution time was 5.5 seconds (see fig. 3). Thus the overhead added by </w:t>
      </w:r>
      <w:proofErr w:type="spellStart"/>
      <w:r w:rsidR="005F0357">
        <w:t>Docker</w:t>
      </w:r>
      <w:proofErr w:type="spellEnd"/>
      <w:r w:rsidR="005F0357">
        <w:t xml:space="preserve"> to bootstrap the container environment and mount the host file system became significa</w:t>
      </w:r>
      <w:ins w:id="214" w:author="Paolo" w:date="2015-08-31T11:54:00Z">
        <w:r w:rsidR="00021EF3">
          <w:t>nt</w:t>
        </w:r>
      </w:ins>
      <w:del w:id="215" w:author="Paolo" w:date="2015-08-31T11:54:00Z">
        <w:r w:rsidR="005F0357" w:rsidDel="00021EF3">
          <w:delText>tive</w:delText>
        </w:r>
      </w:del>
      <w:r w:rsidR="005F0357">
        <w:t xml:space="preserve"> when compared to the short task duration.</w:t>
      </w:r>
    </w:p>
    <w:bookmarkStart w:id="216" w:name="h.1d6jnkvdf1mb" w:colFirst="0" w:colLast="0"/>
    <w:bookmarkEnd w:id="216"/>
    <w:p w14:paraId="4D938276" w14:textId="0C9F5686" w:rsidR="001C59E9" w:rsidRDefault="00AD5465">
      <w:pPr>
        <w:pStyle w:val="Heading3"/>
        <w:contextualSpacing w:val="0"/>
        <w:jc w:val="both"/>
      </w:pPr>
      <w:del w:id="217" w:author="Paolo" w:date="2015-08-28T15:40:00Z">
        <w:r w:rsidDel="003A71A9"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037BEF4" wp14:editId="405C3A8F">
                  <wp:simplePos x="0" y="0"/>
                  <wp:positionH relativeFrom="column">
                    <wp:posOffset>3200400</wp:posOffset>
                  </wp:positionH>
                  <wp:positionV relativeFrom="paragraph">
                    <wp:posOffset>2703195</wp:posOffset>
                  </wp:positionV>
                  <wp:extent cx="3238500" cy="389890"/>
                  <wp:effectExtent l="0" t="0" r="12700" b="0"/>
                  <wp:wrapSquare wrapText="bothSides"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3850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F927F1B" w14:textId="0D153077" w:rsidR="00551CB9" w:rsidRPr="008F6CFB" w:rsidRDefault="00551CB9" w:rsidP="005F0357">
                              <w:pPr>
                                <w:pStyle w:val="Caption"/>
                                <w:rPr>
                                  <w:noProof/>
                                  <w:color w:val="000000"/>
                                  <w:sz w:val="20"/>
                                  <w:szCs w:val="22"/>
                                </w:rPr>
                              </w:pPr>
                              <w:r>
                                <w:t>Figure 3</w:t>
                              </w:r>
                              <w:ins w:id="218" w:author="Paolo" w:date="2015-08-28T11:34:00Z">
                                <w:r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t>– Native vs Docker tasks mean time (mins) for the Piper pipeline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Text Box 6" o:spid="_x0000_s1027" type="#_x0000_t202" style="position:absolute;left:0;text-align:left;margin-left:252pt;margin-top:212.85pt;width:255pt;height:3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" stroked="f">
                  <v:textbox style="mso-fit-shape-to-text:t" inset="0,0,0,0">
                    <w:txbxContent>
                      <w:p w14:paraId="0F927F1B" w14:textId="0D153077" w:rsidR="00AD32EA" w:rsidRPr="008F6CFB" w:rsidRDefault="00AD32EA" w:rsidP="005F0357">
                        <w:pPr>
                          <w:pStyle w:val="Caption"/>
                          <w:rPr>
                            <w:noProof/>
                            <w:color w:val="000000"/>
                            <w:sz w:val="20"/>
                            <w:szCs w:val="22"/>
                          </w:rPr>
                        </w:pPr>
                        <w:r>
                          <w:t>Figure 3</w:t>
                        </w:r>
                        <w:ins w:id="214" w:author="Paolo" w:date="2015-08-28T11:34:00Z">
                          <w:r>
                            <w:t xml:space="preserve"> </w:t>
                          </w:r>
                          <w:r>
                            <w:rPr>
                              <w:noProof/>
                            </w:rPr>
                            <w:t>– Native vs Docker tasks mean time (mins) for the Piper pipeline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 w:rsidDel="003A71A9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6E14747" wp14:editId="57C6F84B">
                  <wp:simplePos x="0" y="0"/>
                  <wp:positionH relativeFrom="column">
                    <wp:posOffset>-381000</wp:posOffset>
                  </wp:positionH>
                  <wp:positionV relativeFrom="paragraph">
                    <wp:posOffset>2703195</wp:posOffset>
                  </wp:positionV>
                  <wp:extent cx="3238500" cy="389890"/>
                  <wp:effectExtent l="0" t="0" r="12700" b="0"/>
                  <wp:wrapSquare wrapText="bothSides"/>
                  <wp:docPr id="5" name="Text Box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3850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DEA79D3" w14:textId="53E3DB7F" w:rsidR="00551CB9" w:rsidRPr="00D32DCE" w:rsidRDefault="00551CB9" w:rsidP="005F0357">
                              <w:pPr>
                                <w:pStyle w:val="Caption"/>
                                <w:rPr>
                                  <w:bCs w:val="0"/>
                                  <w:noProof/>
                                  <w:color w:val="666666"/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ins w:id="219" w:author="Paolo" w:date="2015-08-28T11:34:00Z">
                                <w:r>
                                  <w:rPr>
                                    <w:noProof/>
                                  </w:rPr>
                                  <w:t xml:space="preserve"> – Native vs Docker tasks mean time (mins) for the Variant calling pipeline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Text Box 5" o:spid="_x0000_s1028" type="#_x0000_t202" style="position:absolute;left:0;text-align:left;margin-left:-29.95pt;margin-top:212.85pt;width:255pt;height:3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" stroked="f">
                  <v:textbox style="mso-fit-shape-to-text:t" inset="0,0,0,0">
                    <w:txbxContent>
                      <w:p w14:paraId="5DEA79D3" w14:textId="53E3DB7F" w:rsidR="00AD32EA" w:rsidRPr="00D32DCE" w:rsidRDefault="00AD32EA" w:rsidP="005F0357">
                        <w:pPr>
                          <w:pStyle w:val="Caption"/>
                          <w:rPr>
                            <w:bCs w:val="0"/>
                            <w:noProof/>
                            <w:color w:val="666666"/>
                            <w:sz w:val="20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ins w:id="216" w:author="Paolo" w:date="2015-08-28T11:34:00Z">
                          <w:r>
                            <w:rPr>
                              <w:noProof/>
                            </w:rPr>
                            <w:t xml:space="preserve"> – Native vs Docker tasks mean time (mins) for the Variant calling pipeline</w:t>
                          </w:r>
                        </w:ins>
                      </w:p>
                    </w:txbxContent>
                  </v:textbox>
                  <w10:wrap type="square"/>
                </v:shape>
              </w:pict>
            </mc:Fallback>
          </mc:AlternateContent>
        </w:r>
      </w:del>
      <w:r w:rsidR="005F0357">
        <w:t>Results</w:t>
      </w:r>
    </w:p>
    <w:p w14:paraId="2F00C182" w14:textId="1D0E329E" w:rsidR="001C59E9" w:rsidRDefault="005F0357">
      <w:pPr>
        <w:pStyle w:val="normal0"/>
        <w:rPr>
          <w:ins w:id="220" w:author="Paolo" w:date="2015-08-21T14:57:00Z"/>
        </w:rPr>
      </w:pPr>
      <w:r>
        <w:t xml:space="preserve">In this </w:t>
      </w:r>
      <w:ins w:id="221" w:author="Paolo" w:date="2015-08-31T22:10:00Z">
        <w:r w:rsidR="00C419E3">
          <w:t xml:space="preserve">paper </w:t>
        </w:r>
      </w:ins>
      <w:del w:id="222" w:author="Paolo" w:date="2015-08-31T22:10:00Z">
        <w:r w:rsidDel="00C419E3">
          <w:delText xml:space="preserve">work </w:delText>
        </w:r>
      </w:del>
      <w:r>
        <w:t xml:space="preserve">we </w:t>
      </w:r>
      <w:ins w:id="223" w:author="Paolo" w:date="2015-08-31T22:10:00Z">
        <w:r w:rsidR="00C419E3">
          <w:t xml:space="preserve">have </w:t>
        </w:r>
      </w:ins>
      <w:r>
        <w:t xml:space="preserve">assessed the impact of </w:t>
      </w:r>
      <w:proofErr w:type="spellStart"/>
      <w:r>
        <w:t>Docker</w:t>
      </w:r>
      <w:proofErr w:type="spellEnd"/>
      <w:r>
        <w:t xml:space="preserve"> containers technology on the performance of genomic pipelines</w:t>
      </w:r>
      <w:ins w:id="224" w:author="Paolo" w:date="2015-08-31T22:10:00Z">
        <w:r w:rsidR="00C419E3">
          <w:t xml:space="preserve">, </w:t>
        </w:r>
      </w:ins>
      <w:del w:id="225" w:author="Paolo" w:date="2015-08-31T22:10:00Z">
        <w:r w:rsidDel="00C419E3">
          <w:delText xml:space="preserve">. We </w:delText>
        </w:r>
        <w:r w:rsidR="00CD0DF4" w:rsidDel="00C419E3">
          <w:delText xml:space="preserve">showed </w:delText>
        </w:r>
      </w:del>
      <w:ins w:id="226" w:author="Paolo" w:date="2015-08-31T22:10:00Z">
        <w:r w:rsidR="00C419E3">
          <w:t xml:space="preserve">showing </w:t>
        </w:r>
      </w:ins>
      <w:r w:rsidR="00CD0DF4">
        <w:t>that container "virtualiz</w:t>
      </w:r>
      <w:r>
        <w:t xml:space="preserve">ation" has a negligible overhead on pipeline performance when it is composed </w:t>
      </w:r>
      <w:del w:id="227" w:author="Paolo" w:date="2015-08-31T22:10:00Z">
        <w:r w:rsidDel="00C419E3">
          <w:delText xml:space="preserve">by </w:delText>
        </w:r>
      </w:del>
      <w:ins w:id="228" w:author="Paolo" w:date="2015-08-31T22:10:00Z">
        <w:r w:rsidR="00C419E3">
          <w:t xml:space="preserve">of </w:t>
        </w:r>
      </w:ins>
      <w:r>
        <w:t xml:space="preserve">medium/long running tasks, which is the most common scenario in computational genomic pipelines. </w:t>
      </w:r>
      <w:del w:id="229" w:author="Paolo" w:date="2015-08-31T17:47:00Z">
        <w:r w:rsidDel="00AB5048">
          <w:delText>While the performance degradation is more significa</w:delText>
        </w:r>
      </w:del>
      <w:del w:id="230" w:author="Paolo" w:date="2015-08-31T11:55:00Z">
        <w:r w:rsidDel="00021EF3">
          <w:delText>tive</w:delText>
        </w:r>
      </w:del>
      <w:del w:id="231" w:author="Paolo" w:date="2015-08-31T17:47:00Z">
        <w:r w:rsidDel="00AB5048">
          <w:delText xml:space="preserve"> for pipelines where most of the tasks have a fine or very fine granularity (few seconds or milliseconds). </w:delText>
        </w:r>
      </w:del>
    </w:p>
    <w:p w14:paraId="29AD2A81" w14:textId="39C97DE1" w:rsidR="00AB5048" w:rsidRDefault="00AB5048">
      <w:pPr>
        <w:pStyle w:val="normal0"/>
        <w:rPr>
          <w:ins w:id="232" w:author="Paolo" w:date="2015-08-31T17:47:00Z"/>
        </w:rPr>
      </w:pPr>
      <w:ins w:id="233" w:author="Paolo" w:date="2015-08-31T17:43:00Z">
        <w:r w:rsidRPr="00AB5048">
          <w:rPr>
            <w:rPrChange w:id="234" w:author="Paolo" w:date="2015-08-31T17:43:00Z">
              <w:rPr>
                <w:i/>
              </w:rPr>
            </w:rPrChange>
          </w:rPr>
          <w:t xml:space="preserve">Interestingly </w:t>
        </w:r>
      </w:ins>
      <w:ins w:id="235" w:author="Paolo" w:date="2015-08-31T17:51:00Z">
        <w:r w:rsidR="00F25FFC">
          <w:t xml:space="preserve">for these tasks </w:t>
        </w:r>
      </w:ins>
      <w:ins w:id="236" w:author="Paolo" w:date="2015-08-31T17:43:00Z">
        <w:r w:rsidRPr="00AB5048">
          <w:rPr>
            <w:rPrChange w:id="237" w:author="Paolo" w:date="2015-08-31T17:43:00Z">
              <w:rPr>
                <w:i/>
              </w:rPr>
            </w:rPrChange>
          </w:rPr>
          <w:t xml:space="preserve">the </w:t>
        </w:r>
        <w:r>
          <w:t xml:space="preserve">observed standard deviation is smaller </w:t>
        </w:r>
      </w:ins>
      <w:ins w:id="238" w:author="Paolo" w:date="2015-08-31T17:51:00Z">
        <w:r w:rsidR="00F25FFC">
          <w:t xml:space="preserve">when </w:t>
        </w:r>
      </w:ins>
      <w:ins w:id="239" w:author="Paolo" w:date="2015-08-31T17:44:00Z">
        <w:r>
          <w:t>running</w:t>
        </w:r>
      </w:ins>
      <w:ins w:id="240" w:author="Paolo" w:date="2015-08-31T17:43:00Z">
        <w:r>
          <w:t xml:space="preserve"> with </w:t>
        </w:r>
        <w:proofErr w:type="spellStart"/>
        <w:r>
          <w:t>Docker</w:t>
        </w:r>
        <w:proofErr w:type="spellEnd"/>
        <w:r>
          <w:t xml:space="preserve">. This suggests that the execution with containers </w:t>
        </w:r>
      </w:ins>
      <w:ins w:id="241" w:author="Paolo" w:date="2015-08-31T17:45:00Z">
        <w:r>
          <w:t xml:space="preserve">is more “homogeneous”, presumably due to the isolation provided by the container </w:t>
        </w:r>
      </w:ins>
      <w:ins w:id="242" w:author="Paolo" w:date="2015-08-31T17:46:00Z">
        <w:r>
          <w:t>environment.</w:t>
        </w:r>
      </w:ins>
    </w:p>
    <w:p w14:paraId="2DABA372" w14:textId="3A715FA3" w:rsidR="00AB5048" w:rsidRPr="00AB5048" w:rsidRDefault="00AB5048">
      <w:pPr>
        <w:pStyle w:val="normal0"/>
        <w:rPr>
          <w:ins w:id="243" w:author="Paolo" w:date="2015-08-31T17:43:00Z"/>
          <w:rPrChange w:id="244" w:author="Paolo" w:date="2015-08-31T17:43:00Z">
            <w:rPr>
              <w:ins w:id="245" w:author="Paolo" w:date="2015-08-31T17:43:00Z"/>
              <w:i/>
            </w:rPr>
          </w:rPrChange>
        </w:rPr>
      </w:pPr>
      <w:ins w:id="246" w:author="Paolo" w:date="2015-08-31T17:47:00Z">
        <w:r>
          <w:t>The performance degradation is more significant for pipelines where most of the tasks have a fine or very fine granularity (</w:t>
        </w:r>
      </w:ins>
      <w:ins w:id="247" w:author="Paolo" w:date="2015-08-31T22:10:00Z">
        <w:r w:rsidR="00C419E3">
          <w:t xml:space="preserve">a </w:t>
        </w:r>
      </w:ins>
      <w:ins w:id="248" w:author="Paolo" w:date="2015-08-31T17:47:00Z">
        <w:r>
          <w:t xml:space="preserve">few seconds or milliseconds). </w:t>
        </w:r>
      </w:ins>
      <w:ins w:id="249" w:author="Paolo" w:date="2015-08-31T17:46:00Z">
        <w:r>
          <w:t xml:space="preserve">In this </w:t>
        </w:r>
      </w:ins>
      <w:ins w:id="250" w:author="Paolo" w:date="2015-08-31T17:48:00Z">
        <w:r w:rsidR="00F25FFC">
          <w:t>case</w:t>
        </w:r>
      </w:ins>
      <w:ins w:id="251" w:author="Paolo" w:date="2015-08-31T17:46:00Z">
        <w:r>
          <w:t xml:space="preserve"> the container instantiation time</w:t>
        </w:r>
      </w:ins>
      <w:ins w:id="252" w:author="Paolo" w:date="2015-08-31T17:49:00Z">
        <w:r w:rsidR="00F25FFC">
          <w:t>,</w:t>
        </w:r>
      </w:ins>
      <w:ins w:id="253" w:author="Paolo" w:date="2015-08-31T17:46:00Z">
        <w:r>
          <w:t xml:space="preserve"> </w:t>
        </w:r>
      </w:ins>
      <w:ins w:id="254" w:author="Paolo" w:date="2015-08-31T17:49:00Z">
        <w:r w:rsidR="00F25FFC">
          <w:t>though small, cannot be ignored and produce</w:t>
        </w:r>
      </w:ins>
      <w:ins w:id="255" w:author="Paolo" w:date="2015-08-31T22:11:00Z">
        <w:r w:rsidR="00C419E3">
          <w:t>s</w:t>
        </w:r>
      </w:ins>
      <w:ins w:id="256" w:author="Paolo" w:date="2015-08-31T17:49:00Z">
        <w:r w:rsidR="00F25FFC">
          <w:t xml:space="preserve"> a </w:t>
        </w:r>
      </w:ins>
      <w:ins w:id="257" w:author="Paolo" w:date="2015-08-31T17:50:00Z">
        <w:r w:rsidR="00F25FFC">
          <w:t>perceptible</w:t>
        </w:r>
      </w:ins>
      <w:ins w:id="258" w:author="Paolo" w:date="2015-08-31T17:49:00Z">
        <w:r w:rsidR="00F25FFC">
          <w:t xml:space="preserve"> </w:t>
        </w:r>
      </w:ins>
      <w:ins w:id="259" w:author="Paolo" w:date="2015-08-31T17:50:00Z">
        <w:r w:rsidR="00F25FFC">
          <w:t xml:space="preserve">loss of performance. </w:t>
        </w:r>
      </w:ins>
      <w:ins w:id="260" w:author="Paolo" w:date="2015-08-31T17:46:00Z">
        <w:r>
          <w:t xml:space="preserve"> </w:t>
        </w:r>
      </w:ins>
      <w:ins w:id="261" w:author="Paolo" w:date="2015-08-31T17:45:00Z">
        <w:r>
          <w:t xml:space="preserve"> </w:t>
        </w:r>
      </w:ins>
    </w:p>
    <w:p w14:paraId="60D1F245" w14:textId="700D6B93" w:rsidR="00F24A2D" w:rsidRDefault="004632ED">
      <w:pPr>
        <w:pStyle w:val="normal0"/>
        <w:rPr>
          <w:ins w:id="262" w:author="Paolo" w:date="2015-08-29T18:37:00Z"/>
        </w:rPr>
      </w:pPr>
      <w:ins w:id="263" w:author="Paolo" w:date="2015-08-21T17:02:00Z">
        <w:r>
          <w:t xml:space="preserve">Other </w:t>
        </w:r>
      </w:ins>
      <w:ins w:id="264" w:author="Paolo" w:date="2015-08-21T17:05:00Z">
        <w:r w:rsidR="00C419E3">
          <w:t>factors</w:t>
        </w:r>
        <w:r>
          <w:t xml:space="preserve"> that don’t have a direct impa</w:t>
        </w:r>
        <w:r w:rsidR="00C419E3">
          <w:t>ct on the execution performance</w:t>
        </w:r>
        <w:r>
          <w:t xml:space="preserve"> should be taken in consideration </w:t>
        </w:r>
      </w:ins>
      <w:ins w:id="265" w:author="Paolo" w:date="2015-08-21T17:06:00Z">
        <w:r w:rsidR="00B44C47">
          <w:t xml:space="preserve">when dealing with </w:t>
        </w:r>
      </w:ins>
      <w:ins w:id="266" w:author="Paolo" w:date="2015-08-21T17:07:00Z">
        <w:r w:rsidR="00B44C47">
          <w:t>con</w:t>
        </w:r>
        <w:r w:rsidR="00C419E3">
          <w:t>tainers technology. For example</w:t>
        </w:r>
        <w:r w:rsidR="00B44C47">
          <w:t xml:space="preserve"> </w:t>
        </w:r>
        <w:proofErr w:type="spellStart"/>
        <w:r w:rsidR="00B44C47">
          <w:t>Docker</w:t>
        </w:r>
        <w:proofErr w:type="spellEnd"/>
        <w:r w:rsidR="00B44C47">
          <w:t xml:space="preserve"> images</w:t>
        </w:r>
      </w:ins>
      <w:ins w:id="267" w:author="Paolo" w:date="2015-08-21T17:29:00Z">
        <w:r w:rsidR="00CD1E55">
          <w:t xml:space="preserve">, though smaller than </w:t>
        </w:r>
      </w:ins>
      <w:ins w:id="268" w:author="Paolo" w:date="2015-08-21T17:31:00Z">
        <w:r w:rsidR="00847345">
          <w:t>an equivalent v</w:t>
        </w:r>
        <w:r w:rsidR="00CD1E55">
          <w:t>irtual machine image, need some time in order to be download</w:t>
        </w:r>
      </w:ins>
      <w:ins w:id="269" w:author="Paolo" w:date="2015-08-21T17:32:00Z">
        <w:r w:rsidR="00CD1E55">
          <w:t>ed</w:t>
        </w:r>
      </w:ins>
      <w:ins w:id="270" w:author="Paolo" w:date="2015-08-21T17:31:00Z">
        <w:r w:rsidR="00CD1E55">
          <w:t xml:space="preserve"> from a remote repository</w:t>
        </w:r>
      </w:ins>
      <w:ins w:id="271" w:author="Paolo" w:date="2015-08-29T18:34:00Z">
        <w:r w:rsidR="00847345">
          <w:t>.</w:t>
        </w:r>
      </w:ins>
      <w:ins w:id="272" w:author="Paolo" w:date="2015-08-21T17:31:00Z">
        <w:r w:rsidR="00CD1E55">
          <w:t xml:space="preserve"> </w:t>
        </w:r>
      </w:ins>
      <w:ins w:id="273" w:author="Paolo" w:date="2015-08-29T18:34:00Z">
        <w:r w:rsidR="00847345">
          <w:t xml:space="preserve">This time </w:t>
        </w:r>
      </w:ins>
      <w:ins w:id="274" w:author="Paolo" w:date="2015-08-21T17:34:00Z">
        <w:r w:rsidR="00847345">
          <w:t>depends</w:t>
        </w:r>
      </w:ins>
      <w:ins w:id="275" w:author="Paolo" w:date="2015-08-21T17:31:00Z">
        <w:r w:rsidR="00CD1E55">
          <w:t xml:space="preserve"> </w:t>
        </w:r>
      </w:ins>
      <w:ins w:id="276" w:author="Paolo" w:date="2015-08-21T17:32:00Z">
        <w:r w:rsidR="00CD1E55">
          <w:t xml:space="preserve">on </w:t>
        </w:r>
      </w:ins>
      <w:ins w:id="277" w:author="Paolo" w:date="2015-08-21T17:16:00Z">
        <w:r w:rsidR="00DC079D">
          <w:t xml:space="preserve">the available </w:t>
        </w:r>
      </w:ins>
      <w:ins w:id="278" w:author="Paolo" w:date="2015-08-21T17:24:00Z">
        <w:r w:rsidR="00DC079D">
          <w:t>Internet</w:t>
        </w:r>
      </w:ins>
      <w:ins w:id="279" w:author="Paolo" w:date="2015-08-21T17:16:00Z">
        <w:r w:rsidR="00DC079D">
          <w:t xml:space="preserve"> </w:t>
        </w:r>
      </w:ins>
      <w:ins w:id="280" w:author="Paolo" w:date="2015-08-21T17:17:00Z">
        <w:r w:rsidR="00DC079D">
          <w:t>connection</w:t>
        </w:r>
      </w:ins>
      <w:ins w:id="281" w:author="Paolo" w:date="2015-08-21T17:16:00Z">
        <w:r w:rsidR="00CD1E55">
          <w:t xml:space="preserve"> and</w:t>
        </w:r>
        <w:r w:rsidR="00DC079D">
          <w:t xml:space="preserve"> the </w:t>
        </w:r>
      </w:ins>
      <w:ins w:id="282" w:author="Paolo" w:date="2015-08-21T17:23:00Z">
        <w:r w:rsidR="00DC079D">
          <w:t>image size</w:t>
        </w:r>
      </w:ins>
      <w:ins w:id="283" w:author="Paolo" w:date="2015-08-21T17:16:00Z">
        <w:r w:rsidR="00DC079D">
          <w:t xml:space="preserve"> (</w:t>
        </w:r>
      </w:ins>
      <w:ins w:id="284" w:author="Paolo" w:date="2015-08-21T17:35:00Z">
        <w:r w:rsidR="00CD1E55">
          <w:t xml:space="preserve">commonly </w:t>
        </w:r>
      </w:ins>
      <w:ins w:id="285" w:author="Paolo" w:date="2015-08-31T22:11:00Z">
        <w:r w:rsidR="00C419E3">
          <w:t>several</w:t>
        </w:r>
      </w:ins>
      <w:ins w:id="286" w:author="Paolo" w:date="2015-08-21T17:35:00Z">
        <w:r w:rsidR="00CD1E55">
          <w:t xml:space="preserve"> hundreds</w:t>
        </w:r>
      </w:ins>
      <w:ins w:id="287" w:author="Paolo" w:date="2015-08-21T17:36:00Z">
        <w:r w:rsidR="00CD1E55">
          <w:t xml:space="preserve"> megabytes</w:t>
        </w:r>
      </w:ins>
      <w:ins w:id="288" w:author="Paolo" w:date="2015-08-21T17:24:00Z">
        <w:r w:rsidR="00DC079D">
          <w:t>). Installing a local repository mirror</w:t>
        </w:r>
      </w:ins>
      <w:ins w:id="289" w:author="Paolo" w:date="2015-08-21T17:35:00Z">
        <w:r w:rsidR="00CD1E55">
          <w:t>,</w:t>
        </w:r>
      </w:ins>
      <w:ins w:id="290" w:author="Paolo" w:date="2015-08-21T17:26:00Z">
        <w:r w:rsidR="00DC079D">
          <w:t xml:space="preserve"> that allows </w:t>
        </w:r>
      </w:ins>
      <w:ins w:id="291" w:author="Paolo" w:date="2015-08-21T17:27:00Z">
        <w:r w:rsidR="00CD1E55">
          <w:t xml:space="preserve">images </w:t>
        </w:r>
      </w:ins>
      <w:ins w:id="292" w:author="Paolo" w:date="2015-08-21T17:35:00Z">
        <w:r w:rsidR="00CD1E55">
          <w:t xml:space="preserve">to be cached </w:t>
        </w:r>
      </w:ins>
      <w:ins w:id="293" w:author="Paolo" w:date="2015-08-21T17:27:00Z">
        <w:r w:rsidR="00CD1E55">
          <w:t>in the</w:t>
        </w:r>
        <w:r w:rsidR="00C419E3">
          <w:t xml:space="preserve"> local organization network, i</w:t>
        </w:r>
        <w:r w:rsidR="00CD1E55">
          <w:t xml:space="preserve">s a good strategy to </w:t>
        </w:r>
      </w:ins>
      <w:ins w:id="294" w:author="Paolo" w:date="2015-08-21T17:36:00Z">
        <w:r w:rsidR="00021EF3">
          <w:t>speed-up image download</w:t>
        </w:r>
        <w:r w:rsidR="00CC4EE9">
          <w:t xml:space="preserve"> time</w:t>
        </w:r>
      </w:ins>
      <w:ins w:id="295" w:author="Paolo" w:date="2015-08-21T17:37:00Z">
        <w:r w:rsidR="00021EF3">
          <w:t xml:space="preserve"> overhead</w:t>
        </w:r>
        <w:r w:rsidR="00CC4EE9">
          <w:t>.</w:t>
        </w:r>
      </w:ins>
    </w:p>
    <w:p w14:paraId="27D9D2ED" w14:textId="455B2795" w:rsidR="00847345" w:rsidRDefault="00847345">
      <w:pPr>
        <w:pStyle w:val="normal0"/>
        <w:rPr>
          <w:ins w:id="296" w:author="Paolo" w:date="2015-08-21T17:40:00Z"/>
        </w:rPr>
      </w:pPr>
      <w:proofErr w:type="spellStart"/>
      <w:ins w:id="297" w:author="Paolo" w:date="2015-08-29T18:38:00Z">
        <w:r>
          <w:t>Docker</w:t>
        </w:r>
        <w:proofErr w:type="spellEnd"/>
        <w:r>
          <w:t xml:space="preserve"> images can </w:t>
        </w:r>
      </w:ins>
      <w:ins w:id="298" w:author="Paolo" w:date="2015-08-31T12:23:00Z">
        <w:r w:rsidR="00107430">
          <w:t xml:space="preserve">also </w:t>
        </w:r>
      </w:ins>
      <w:ins w:id="299" w:author="Paolo" w:date="2015-08-29T18:38:00Z">
        <w:r>
          <w:t xml:space="preserve">be created from scratch using a </w:t>
        </w:r>
        <w:proofErr w:type="spellStart"/>
        <w:r w:rsidRPr="00546FA6">
          <w:rPr>
            <w:i/>
            <w:rPrChange w:id="300" w:author="Paolo" w:date="2015-08-29T19:16:00Z">
              <w:rPr/>
            </w:rPrChange>
          </w:rPr>
          <w:t>Dockerfile</w:t>
        </w:r>
        <w:proofErr w:type="spellEnd"/>
        <w:r>
          <w:t xml:space="preserve"> i.e. a </w:t>
        </w:r>
      </w:ins>
      <w:ins w:id="301" w:author="Paolo" w:date="2015-08-29T18:46:00Z">
        <w:r w:rsidR="000E2A23">
          <w:t xml:space="preserve">simple </w:t>
        </w:r>
      </w:ins>
      <w:ins w:id="302" w:author="Paolo" w:date="2015-08-29T18:38:00Z">
        <w:r>
          <w:t>tex</w:t>
        </w:r>
        <w:r w:rsidR="000E2A23">
          <w:t xml:space="preserve">t file </w:t>
        </w:r>
      </w:ins>
      <w:ins w:id="303" w:author="Paolo" w:date="2015-08-29T18:49:00Z">
        <w:r w:rsidR="008E1438">
          <w:t>that list</w:t>
        </w:r>
      </w:ins>
      <w:ins w:id="304" w:author="Paolo" w:date="2015-08-31T13:04:00Z">
        <w:r w:rsidR="008E1438">
          <w:t>s</w:t>
        </w:r>
      </w:ins>
      <w:ins w:id="305" w:author="Paolo" w:date="2015-08-29T18:49:00Z">
        <w:r w:rsidR="000E2A23">
          <w:t xml:space="preserve"> </w:t>
        </w:r>
      </w:ins>
      <w:ins w:id="306" w:author="Paolo" w:date="2015-08-29T18:48:00Z">
        <w:r w:rsidR="000E2A23">
          <w:t xml:space="preserve">the </w:t>
        </w:r>
      </w:ins>
      <w:ins w:id="307" w:author="Paolo" w:date="2015-08-31T13:04:00Z">
        <w:r w:rsidR="008E1438">
          <w:t xml:space="preserve">dependencies and the </w:t>
        </w:r>
      </w:ins>
      <w:ins w:id="308" w:author="Paolo" w:date="2015-08-29T18:48:00Z">
        <w:r w:rsidR="000E2A23">
          <w:t>command</w:t>
        </w:r>
      </w:ins>
      <w:ins w:id="309" w:author="Paolo" w:date="2015-08-29T18:49:00Z">
        <w:r w:rsidR="000E2A23">
          <w:t>s</w:t>
        </w:r>
      </w:ins>
      <w:ins w:id="310" w:author="Paolo" w:date="2015-08-29T18:48:00Z">
        <w:r w:rsidR="000E2A23">
          <w:t xml:space="preserve"> </w:t>
        </w:r>
      </w:ins>
      <w:ins w:id="311" w:author="Paolo" w:date="2015-08-29T18:49:00Z">
        <w:r w:rsidR="000E2A23">
          <w:t xml:space="preserve">necessary </w:t>
        </w:r>
      </w:ins>
      <w:ins w:id="312" w:author="Paolo" w:date="2015-08-29T18:48:00Z">
        <w:r w:rsidR="000E2A23">
          <w:t xml:space="preserve">to assemble the target image (e.g. </w:t>
        </w:r>
      </w:ins>
      <w:ins w:id="313" w:author="Paolo" w:date="2015-08-29T18:49:00Z">
        <w:r w:rsidR="000A0FF3">
          <w:t xml:space="preserve">downloading and installing </w:t>
        </w:r>
        <w:r w:rsidR="000E2A23">
          <w:t>software package</w:t>
        </w:r>
      </w:ins>
      <w:ins w:id="314" w:author="Paolo" w:date="2015-08-31T14:31:00Z">
        <w:r w:rsidR="000A0FF3">
          <w:t>s</w:t>
        </w:r>
      </w:ins>
      <w:ins w:id="315" w:author="Paolo" w:date="2015-08-29T18:49:00Z">
        <w:r w:rsidR="000E2A23">
          <w:t>, setting environment variables, etc.)</w:t>
        </w:r>
      </w:ins>
      <w:ins w:id="316" w:author="Paolo" w:date="2015-08-31T12:40:00Z">
        <w:r w:rsidR="008E436E">
          <w:t xml:space="preserve">. The image building process </w:t>
        </w:r>
      </w:ins>
      <w:ins w:id="317" w:author="Paolo" w:date="2015-08-31T12:41:00Z">
        <w:r w:rsidR="008E436E">
          <w:t xml:space="preserve">is managed automatically by the </w:t>
        </w:r>
        <w:proofErr w:type="spellStart"/>
        <w:r w:rsidR="008E436E">
          <w:t>Docker</w:t>
        </w:r>
        <w:proofErr w:type="spellEnd"/>
        <w:r w:rsidR="008E436E">
          <w:t xml:space="preserve"> engine and</w:t>
        </w:r>
      </w:ins>
      <w:ins w:id="318" w:author="Paolo" w:date="2015-08-31T12:43:00Z">
        <w:r w:rsidR="008E436E">
          <w:t xml:space="preserve"> commonly</w:t>
        </w:r>
        <w:r w:rsidR="0032049A">
          <w:t xml:space="preserve"> requires a few minutes</w:t>
        </w:r>
      </w:ins>
      <w:ins w:id="319" w:author="Paolo" w:date="2015-08-29T18:49:00Z">
        <w:r w:rsidR="00C52F4E">
          <w:t>.</w:t>
        </w:r>
      </w:ins>
      <w:ins w:id="320" w:author="Paolo" w:date="2015-08-31T12:43:00Z">
        <w:r w:rsidR="008E436E">
          <w:t xml:space="preserve"> </w:t>
        </w:r>
      </w:ins>
      <w:ins w:id="321" w:author="Paolo" w:date="2015-08-31T12:54:00Z">
        <w:r w:rsidR="0032049A">
          <w:t xml:space="preserve">Since a </w:t>
        </w:r>
        <w:proofErr w:type="spellStart"/>
        <w:r w:rsidR="0032049A" w:rsidRPr="0032049A">
          <w:rPr>
            <w:i/>
            <w:rPrChange w:id="322" w:author="Paolo" w:date="2015-08-31T12:55:00Z">
              <w:rPr/>
            </w:rPrChange>
          </w:rPr>
          <w:t>Dockerfile</w:t>
        </w:r>
        <w:proofErr w:type="spellEnd"/>
        <w:r w:rsidR="0032049A">
          <w:t xml:space="preserve"> is </w:t>
        </w:r>
      </w:ins>
      <w:ins w:id="323" w:author="Paolo" w:date="2015-08-31T12:55:00Z">
        <w:r w:rsidR="0032049A">
          <w:t xml:space="preserve">a small </w:t>
        </w:r>
      </w:ins>
      <w:ins w:id="324" w:author="Paolo" w:date="2015-08-31T13:05:00Z">
        <w:r w:rsidR="008E1438">
          <w:t>resource</w:t>
        </w:r>
      </w:ins>
      <w:ins w:id="325" w:author="Paolo" w:date="2015-08-31T12:55:00Z">
        <w:r w:rsidR="0032049A">
          <w:t xml:space="preserve"> it can easily </w:t>
        </w:r>
      </w:ins>
      <w:ins w:id="326" w:author="Paolo" w:date="2015-08-31T22:12:00Z">
        <w:r w:rsidR="00C419E3">
          <w:t xml:space="preserve">be </w:t>
        </w:r>
      </w:ins>
      <w:ins w:id="327" w:author="Paolo" w:date="2015-08-31T13:05:00Z">
        <w:r w:rsidR="008E1438">
          <w:t>shared</w:t>
        </w:r>
      </w:ins>
      <w:ins w:id="328" w:author="Paolo" w:date="2015-08-31T12:55:00Z">
        <w:r w:rsidR="0032049A">
          <w:t xml:space="preserve"> </w:t>
        </w:r>
      </w:ins>
      <w:ins w:id="329" w:author="Paolo" w:date="2015-08-31T12:56:00Z">
        <w:r w:rsidR="0032049A">
          <w:t xml:space="preserve">with other </w:t>
        </w:r>
      </w:ins>
      <w:ins w:id="330" w:author="Paolo" w:date="2015-08-31T22:12:00Z">
        <w:r w:rsidR="00C419E3">
          <w:t>researchers</w:t>
        </w:r>
      </w:ins>
      <w:ins w:id="331" w:author="Paolo" w:date="2015-08-31T14:32:00Z">
        <w:r w:rsidR="00C419E3">
          <w:t>.</w:t>
        </w:r>
      </w:ins>
      <w:ins w:id="332" w:author="Paolo" w:date="2015-08-31T12:56:00Z">
        <w:r w:rsidR="0032049A">
          <w:t xml:space="preserve"> </w:t>
        </w:r>
      </w:ins>
      <w:ins w:id="333" w:author="Paolo" w:date="2015-08-31T22:12:00Z">
        <w:r w:rsidR="00C419E3">
          <w:t>T</w:t>
        </w:r>
      </w:ins>
      <w:ins w:id="334" w:author="Paolo" w:date="2015-08-31T12:56:00Z">
        <w:r w:rsidR="0032049A">
          <w:t xml:space="preserve">hus it can be used as a “cheap” alternative to exchange </w:t>
        </w:r>
      </w:ins>
      <w:ins w:id="335" w:author="Paolo" w:date="2015-08-31T12:58:00Z">
        <w:r w:rsidR="000A0FF3">
          <w:t>pre-built</w:t>
        </w:r>
        <w:r w:rsidR="008E1438">
          <w:t xml:space="preserve"> </w:t>
        </w:r>
      </w:ins>
      <w:proofErr w:type="spellStart"/>
      <w:ins w:id="336" w:author="Paolo" w:date="2015-08-31T12:56:00Z">
        <w:r w:rsidR="008E1438">
          <w:t>Docker</w:t>
        </w:r>
        <w:proofErr w:type="spellEnd"/>
        <w:r w:rsidR="008E1438">
          <w:t xml:space="preserve"> image</w:t>
        </w:r>
        <w:r w:rsidR="0032049A">
          <w:t xml:space="preserve"> binary files </w:t>
        </w:r>
      </w:ins>
      <w:ins w:id="337" w:author="Paolo" w:date="2015-08-31T12:57:00Z">
        <w:r w:rsidR="008E1438">
          <w:t>(</w:t>
        </w:r>
        <w:r w:rsidR="008E1438" w:rsidRPr="008E1438">
          <w:t>although</w:t>
        </w:r>
        <w:r w:rsidR="008E1438">
          <w:t xml:space="preserve"> </w:t>
        </w:r>
      </w:ins>
      <w:ins w:id="338" w:author="Paolo" w:date="2015-08-31T13:00:00Z">
        <w:r w:rsidR="008E1438">
          <w:t xml:space="preserve">this approach isn’t </w:t>
        </w:r>
      </w:ins>
      <w:ins w:id="339" w:author="Paolo" w:date="2015-08-31T22:13:00Z">
        <w:r w:rsidR="00C419E3">
          <w:t xml:space="preserve">as </w:t>
        </w:r>
      </w:ins>
      <w:ins w:id="340" w:author="Paolo" w:date="2015-08-31T13:00:00Z">
        <w:r w:rsidR="008E1438">
          <w:t xml:space="preserve">reliable as storing an image in a </w:t>
        </w:r>
        <w:proofErr w:type="spellStart"/>
        <w:r w:rsidR="008E1438">
          <w:t>Docker</w:t>
        </w:r>
        <w:proofErr w:type="spellEnd"/>
        <w:r w:rsidR="008E1438">
          <w:t xml:space="preserve"> repository because</w:t>
        </w:r>
      </w:ins>
      <w:ins w:id="341" w:author="Paolo" w:date="2015-08-31T13:02:00Z">
        <w:r w:rsidR="008E1438">
          <w:t>,</w:t>
        </w:r>
      </w:ins>
      <w:ins w:id="342" w:author="Paolo" w:date="2015-08-31T13:00:00Z">
        <w:r w:rsidR="008E1438">
          <w:t xml:space="preserve"> due to </w:t>
        </w:r>
      </w:ins>
      <w:ins w:id="343" w:author="Paolo" w:date="2015-08-31T13:01:00Z">
        <w:r w:rsidR="008E1438">
          <w:t>volatility</w:t>
        </w:r>
      </w:ins>
      <w:ins w:id="344" w:author="Paolo" w:date="2015-08-31T13:00:00Z">
        <w:r w:rsidR="008E1438">
          <w:t xml:space="preserve"> </w:t>
        </w:r>
      </w:ins>
      <w:ins w:id="345" w:author="Paolo" w:date="2015-08-31T13:01:00Z">
        <w:r w:rsidR="008E1438">
          <w:t>of software components and web resources</w:t>
        </w:r>
      </w:ins>
      <w:ins w:id="346" w:author="Paolo" w:date="2015-08-31T13:03:00Z">
        <w:r w:rsidR="008E1438">
          <w:t>,</w:t>
        </w:r>
      </w:ins>
      <w:ins w:id="347" w:author="Paolo" w:date="2015-08-31T13:01:00Z">
        <w:r w:rsidR="008E1438">
          <w:t xml:space="preserve"> </w:t>
        </w:r>
      </w:ins>
      <w:ins w:id="348" w:author="Paolo" w:date="2015-08-31T13:03:00Z">
        <w:r w:rsidR="008E1438">
          <w:t>the required de</w:t>
        </w:r>
        <w:r w:rsidR="00C419E3">
          <w:t>pendencies may be changed or no longer</w:t>
        </w:r>
        <w:r w:rsidR="008E1438">
          <w:t xml:space="preserve"> available when trying to build </w:t>
        </w:r>
      </w:ins>
      <w:ins w:id="349" w:author="Paolo" w:date="2015-08-31T13:06:00Z">
        <w:r w:rsidR="008E1438">
          <w:t>the</w:t>
        </w:r>
      </w:ins>
      <w:ins w:id="350" w:author="Paolo" w:date="2015-08-31T13:03:00Z">
        <w:r w:rsidR="008E1438">
          <w:t xml:space="preserve"> image</w:t>
        </w:r>
      </w:ins>
      <w:ins w:id="351" w:author="Paolo" w:date="2015-08-31T12:57:00Z">
        <w:r w:rsidR="008E1438">
          <w:t>)</w:t>
        </w:r>
      </w:ins>
      <w:ins w:id="352" w:author="Paolo" w:date="2015-08-31T13:04:00Z">
        <w:r w:rsidR="008E1438">
          <w:t>.</w:t>
        </w:r>
      </w:ins>
    </w:p>
    <w:p w14:paraId="35933D1D" w14:textId="38480C7A" w:rsidR="00454509" w:rsidRDefault="00454509">
      <w:pPr>
        <w:pStyle w:val="normal0"/>
        <w:rPr>
          <w:ins w:id="353" w:author="Paolo" w:date="2015-08-21T17:46:00Z"/>
        </w:rPr>
      </w:pPr>
      <w:ins w:id="354" w:author="Paolo" w:date="2015-08-29T19:56:00Z">
        <w:r>
          <w:t xml:space="preserve">The </w:t>
        </w:r>
        <w:proofErr w:type="spellStart"/>
        <w:r>
          <w:t>Docker</w:t>
        </w:r>
        <w:proofErr w:type="spellEnd"/>
        <w:r>
          <w:t xml:space="preserve"> tool is </w:t>
        </w:r>
      </w:ins>
      <w:ins w:id="355" w:author="Paolo" w:date="2015-08-29T19:57:00Z">
        <w:r>
          <w:t>relatively</w:t>
        </w:r>
      </w:ins>
      <w:ins w:id="356" w:author="Paolo" w:date="2015-08-29T19:56:00Z">
        <w:r>
          <w:t xml:space="preserve"> </w:t>
        </w:r>
      </w:ins>
      <w:ins w:id="357" w:author="Paolo" w:date="2015-08-29T19:57:00Z">
        <w:r>
          <w:t xml:space="preserve">easy to learn </w:t>
        </w:r>
      </w:ins>
      <w:ins w:id="358" w:author="Paolo" w:date="2015-08-31T22:20:00Z">
        <w:r w:rsidR="00AD32EA">
          <w:t>and use as long as you only need to execute a few containers</w:t>
        </w:r>
      </w:ins>
      <w:ins w:id="359" w:author="Paolo" w:date="2015-08-29T20:02:00Z">
        <w:r>
          <w:t xml:space="preserve">. However </w:t>
        </w:r>
      </w:ins>
      <w:ins w:id="360" w:author="Paolo" w:date="2015-08-31T22:21:00Z">
        <w:r w:rsidR="00AD32EA">
          <w:t>in order to</w:t>
        </w:r>
      </w:ins>
      <w:ins w:id="361" w:author="Paolo" w:date="2015-08-31T22:20:00Z">
        <w:r w:rsidR="00AD32EA">
          <w:t xml:space="preserve"> </w:t>
        </w:r>
      </w:ins>
      <w:ins w:id="362" w:author="Paolo" w:date="2015-08-29T20:04:00Z">
        <w:r w:rsidR="005C0191">
          <w:t>“</w:t>
        </w:r>
      </w:ins>
      <w:proofErr w:type="spellStart"/>
      <w:ins w:id="363" w:author="Paolo" w:date="2015-08-29T20:03:00Z">
        <w:r w:rsidR="005C0191">
          <w:t>dockerize</w:t>
        </w:r>
      </w:ins>
      <w:proofErr w:type="spellEnd"/>
      <w:ins w:id="364" w:author="Paolo" w:date="2015-08-29T20:04:00Z">
        <w:r w:rsidR="005C0191">
          <w:t>”</w:t>
        </w:r>
      </w:ins>
      <w:ins w:id="365" w:author="Paolo" w:date="2015-08-29T20:03:00Z">
        <w:r w:rsidR="005C0191">
          <w:t xml:space="preserve"> the </w:t>
        </w:r>
      </w:ins>
      <w:ins w:id="366" w:author="Paolo" w:date="2015-08-29T20:04:00Z">
        <w:r w:rsidR="005C0191">
          <w:t xml:space="preserve">overall </w:t>
        </w:r>
      </w:ins>
      <w:ins w:id="367" w:author="Paolo" w:date="2015-08-29T20:03:00Z">
        <w:r w:rsidR="005C0191">
          <w:t xml:space="preserve">execution </w:t>
        </w:r>
      </w:ins>
      <w:ins w:id="368" w:author="Paolo" w:date="2015-08-29T20:04:00Z">
        <w:r w:rsidR="005C0191">
          <w:t>of a multistage pipeline</w:t>
        </w:r>
      </w:ins>
      <w:ins w:id="369" w:author="Paolo" w:date="2015-08-29T20:10:00Z">
        <w:r w:rsidR="005C0191">
          <w:t>,</w:t>
        </w:r>
      </w:ins>
      <w:ins w:id="370" w:author="Paolo" w:date="2015-08-29T20:04:00Z">
        <w:r w:rsidR="005C0191">
          <w:t xml:space="preserve"> where each step may require the execution of </w:t>
        </w:r>
      </w:ins>
      <w:ins w:id="371" w:author="Paolo" w:date="2015-08-31T22:21:00Z">
        <w:r w:rsidR="00AD32EA">
          <w:t xml:space="preserve">a </w:t>
        </w:r>
      </w:ins>
      <w:ins w:id="372" w:author="Paolo" w:date="2015-08-29T20:04:00Z">
        <w:r w:rsidR="005C0191">
          <w:t>different container</w:t>
        </w:r>
      </w:ins>
      <w:ins w:id="373" w:author="Paolo" w:date="2015-08-29T20:10:00Z">
        <w:r w:rsidR="005C0191">
          <w:t>,</w:t>
        </w:r>
      </w:ins>
      <w:ins w:id="374" w:author="Paolo" w:date="2015-08-29T20:04:00Z">
        <w:r w:rsidR="005C0191">
          <w:t xml:space="preserve"> </w:t>
        </w:r>
      </w:ins>
      <w:ins w:id="375" w:author="Paolo" w:date="2015-08-31T22:21:00Z">
        <w:r w:rsidR="00AD32EA">
          <w:t xml:space="preserve">it </w:t>
        </w:r>
      </w:ins>
      <w:ins w:id="376" w:author="Paolo" w:date="2015-08-29T20:04:00Z">
        <w:r w:rsidR="005C0191">
          <w:t xml:space="preserve">is not such </w:t>
        </w:r>
      </w:ins>
      <w:ins w:id="377" w:author="Paolo" w:date="2015-08-29T20:05:00Z">
        <w:r w:rsidR="005C0191">
          <w:t xml:space="preserve">a </w:t>
        </w:r>
      </w:ins>
      <w:ins w:id="378" w:author="Paolo" w:date="2015-08-29T20:04:00Z">
        <w:r w:rsidR="005C0191">
          <w:t>straightforward task</w:t>
        </w:r>
      </w:ins>
      <w:ins w:id="379" w:author="Paolo" w:date="2015-08-29T20:06:00Z">
        <w:r w:rsidR="005C0191">
          <w:t xml:space="preserve"> and can </w:t>
        </w:r>
      </w:ins>
      <w:ins w:id="380" w:author="Paolo" w:date="2015-08-29T20:07:00Z">
        <w:r w:rsidR="005C0191">
          <w:t xml:space="preserve">result in unnecessary complexity in the data analysis workflow. In this case </w:t>
        </w:r>
      </w:ins>
      <w:ins w:id="381" w:author="Paolo" w:date="2015-08-31T22:24:00Z">
        <w:r w:rsidR="00AD32EA">
          <w:t xml:space="preserve">a </w:t>
        </w:r>
      </w:ins>
      <w:ins w:id="382" w:author="Paolo" w:date="2015-08-29T20:07:00Z">
        <w:r w:rsidR="005C0191">
          <w:t>t</w:t>
        </w:r>
        <w:r w:rsidR="00AD32EA">
          <w:t>ool</w:t>
        </w:r>
        <w:r w:rsidR="005C0191">
          <w:t xml:space="preserve"> like </w:t>
        </w:r>
        <w:proofErr w:type="spellStart"/>
        <w:r w:rsidR="005C0191">
          <w:t>Nextflow</w:t>
        </w:r>
        <w:proofErr w:type="spellEnd"/>
        <w:r w:rsidR="005C0191">
          <w:t>, that handle</w:t>
        </w:r>
      </w:ins>
      <w:ins w:id="383" w:author="Paolo" w:date="2015-08-29T20:11:00Z">
        <w:r w:rsidR="005C0191">
          <w:t>s</w:t>
        </w:r>
      </w:ins>
      <w:ins w:id="384" w:author="Paolo" w:date="2015-08-29T20:07:00Z">
        <w:r w:rsidR="005C0191">
          <w:t xml:space="preserve"> the </w:t>
        </w:r>
      </w:ins>
      <w:ins w:id="385" w:author="Paolo" w:date="2015-08-29T20:09:00Z">
        <w:r w:rsidR="005C0191">
          <w:t xml:space="preserve">execution </w:t>
        </w:r>
      </w:ins>
      <w:ins w:id="386" w:author="Paolo" w:date="2015-08-31T22:25:00Z">
        <w:r w:rsidR="00AD32EA">
          <w:t xml:space="preserve">of </w:t>
        </w:r>
        <w:proofErr w:type="spellStart"/>
        <w:r w:rsidR="00AD32EA">
          <w:t>Docker</w:t>
        </w:r>
        <w:proofErr w:type="spellEnd"/>
        <w:r w:rsidR="00AD32EA">
          <w:t xml:space="preserve"> containers </w:t>
        </w:r>
      </w:ins>
      <w:ins w:id="387" w:author="Paolo" w:date="2015-08-29T20:09:00Z">
        <w:r w:rsidR="005C0191">
          <w:t xml:space="preserve">transparently, can greatly </w:t>
        </w:r>
      </w:ins>
      <w:ins w:id="388" w:author="Paolo" w:date="2015-08-29T20:10:00Z">
        <w:r w:rsidR="005C0191">
          <w:t xml:space="preserve">simplify the </w:t>
        </w:r>
      </w:ins>
      <w:ins w:id="389" w:author="Paolo" w:date="2015-08-29T20:11:00Z">
        <w:r w:rsidR="005C0191">
          <w:t xml:space="preserve">resulting </w:t>
        </w:r>
      </w:ins>
      <w:ins w:id="390" w:author="Paolo" w:date="2015-08-29T20:10:00Z">
        <w:r w:rsidR="005C0191">
          <w:t xml:space="preserve">application. </w:t>
        </w:r>
      </w:ins>
      <w:ins w:id="391" w:author="Paolo" w:date="2015-08-29T20:07:00Z">
        <w:r w:rsidR="005C0191">
          <w:t xml:space="preserve"> </w:t>
        </w:r>
      </w:ins>
    </w:p>
    <w:p w14:paraId="3BEFC2FC" w14:textId="190624C4" w:rsidR="008E5FD3" w:rsidRDefault="00CE41EE">
      <w:pPr>
        <w:pStyle w:val="normal0"/>
        <w:rPr>
          <w:ins w:id="392" w:author="Paolo" w:date="2015-08-31T13:08:00Z"/>
        </w:rPr>
      </w:pPr>
      <w:ins w:id="393" w:author="Paolo" w:date="2015-08-29T19:52:00Z">
        <w:r>
          <w:t>I</w:t>
        </w:r>
      </w:ins>
      <w:ins w:id="394" w:author="Paolo" w:date="2015-08-29T19:53:00Z">
        <w:r w:rsidR="00454509">
          <w:t xml:space="preserve">t </w:t>
        </w:r>
      </w:ins>
      <w:ins w:id="395" w:author="Paolo" w:date="2015-08-29T19:45:00Z">
        <w:r>
          <w:t xml:space="preserve">is important to stress </w:t>
        </w:r>
      </w:ins>
      <w:ins w:id="396" w:author="Paolo" w:date="2015-08-21T17:48:00Z">
        <w:r w:rsidR="008E5FD3">
          <w:t xml:space="preserve">that </w:t>
        </w:r>
        <w:proofErr w:type="spellStart"/>
        <w:r w:rsidR="008E5FD3">
          <w:t>Docker</w:t>
        </w:r>
        <w:proofErr w:type="spellEnd"/>
        <w:r w:rsidR="008E5FD3">
          <w:t xml:space="preserve"> is still a young technology with </w:t>
        </w:r>
      </w:ins>
      <w:ins w:id="397" w:author="Paolo" w:date="2015-08-27T11:16:00Z">
        <w:r w:rsidR="00D5046E">
          <w:t>some</w:t>
        </w:r>
      </w:ins>
      <w:ins w:id="398" w:author="Paolo" w:date="2015-08-27T11:22:00Z">
        <w:r w:rsidR="00D5046E">
          <w:t xml:space="preserve"> limitations and potential</w:t>
        </w:r>
      </w:ins>
      <w:ins w:id="399" w:author="Paolo" w:date="2015-08-27T11:30:00Z">
        <w:r w:rsidR="001015D9">
          <w:t xml:space="preserve"> security </w:t>
        </w:r>
      </w:ins>
      <w:ins w:id="400" w:author="Paolo" w:date="2015-08-27T11:31:00Z">
        <w:r w:rsidR="001015D9">
          <w:t>problems that should be taken in</w:t>
        </w:r>
      </w:ins>
      <w:ins w:id="401" w:author="Paolo" w:date="2015-08-31T22:26:00Z">
        <w:r w:rsidR="00AD32EA">
          <w:t>to</w:t>
        </w:r>
      </w:ins>
      <w:ins w:id="402" w:author="Paolo" w:date="2015-08-27T11:31:00Z">
        <w:r w:rsidR="001015D9">
          <w:t xml:space="preserve"> consideration </w:t>
        </w:r>
      </w:ins>
      <w:ins w:id="403" w:author="Paolo" w:date="2015-08-27T11:32:00Z">
        <w:r w:rsidR="001015D9">
          <w:t xml:space="preserve">when dealing with it. </w:t>
        </w:r>
      </w:ins>
      <w:ins w:id="404" w:author="Paolo" w:date="2015-08-27T11:53:00Z">
        <w:r w:rsidR="00625DF4">
          <w:t>For example</w:t>
        </w:r>
      </w:ins>
      <w:ins w:id="405" w:author="Paolo" w:date="2015-08-27T11:40:00Z">
        <w:r w:rsidR="00734550">
          <w:t xml:space="preserve">, </w:t>
        </w:r>
      </w:ins>
      <w:ins w:id="406" w:author="Paolo" w:date="2015-08-27T11:42:00Z">
        <w:r w:rsidR="00734550">
          <w:t>despite</w:t>
        </w:r>
      </w:ins>
      <w:ins w:id="407" w:author="Paolo" w:date="2015-08-27T11:40:00Z">
        <w:r w:rsidR="00734550">
          <w:t xml:space="preserve"> </w:t>
        </w:r>
      </w:ins>
      <w:ins w:id="408" w:author="Paolo" w:date="2015-08-31T22:26:00Z">
        <w:r w:rsidR="00AD32EA">
          <w:t xml:space="preserve">the fact that </w:t>
        </w:r>
      </w:ins>
      <w:proofErr w:type="spellStart"/>
      <w:ins w:id="409" w:author="Paolo" w:date="2015-08-27T11:40:00Z">
        <w:r w:rsidR="00734550">
          <w:t>Docker</w:t>
        </w:r>
        <w:proofErr w:type="spellEnd"/>
        <w:r w:rsidR="00734550">
          <w:t xml:space="preserve"> </w:t>
        </w:r>
      </w:ins>
      <w:ins w:id="410" w:author="Paolo" w:date="2015-08-27T11:43:00Z">
        <w:r w:rsidR="00734550" w:rsidRPr="00734550">
          <w:t>take</w:t>
        </w:r>
      </w:ins>
      <w:ins w:id="411" w:author="Paolo" w:date="2015-08-31T22:26:00Z">
        <w:r w:rsidR="00AD32EA">
          <w:t>s</w:t>
        </w:r>
      </w:ins>
      <w:ins w:id="412" w:author="Paolo" w:date="2015-08-27T11:43:00Z">
        <w:r w:rsidR="00734550" w:rsidRPr="00734550">
          <w:t xml:space="preserve"> advantage of the Linux kernel’s ability to create isolated environments</w:t>
        </w:r>
        <w:r w:rsidR="00734550">
          <w:t xml:space="preserve"> in which e</w:t>
        </w:r>
        <w:r w:rsidR="00734550" w:rsidRPr="00734550">
          <w:t>ach container receives its own network stack</w:t>
        </w:r>
      </w:ins>
      <w:ins w:id="413" w:author="Paolo" w:date="2015-08-31T22:26:00Z">
        <w:r w:rsidR="00AD32EA">
          <w:t>,</w:t>
        </w:r>
      </w:ins>
      <w:ins w:id="414" w:author="Paolo" w:date="2015-08-27T11:43:00Z">
        <w:r w:rsidR="00734550" w:rsidRPr="00734550">
          <w:t xml:space="preserve"> process space</w:t>
        </w:r>
      </w:ins>
      <w:ins w:id="415" w:author="Paolo" w:date="2015-08-31T12:04:00Z">
        <w:r w:rsidR="003834C6">
          <w:t xml:space="preserve"> and </w:t>
        </w:r>
      </w:ins>
      <w:ins w:id="416" w:author="Paolo" w:date="2015-08-27T11:43:00Z">
        <w:r w:rsidR="00734550" w:rsidRPr="00734550">
          <w:t>file system</w:t>
        </w:r>
        <w:r w:rsidR="00734550">
          <w:t xml:space="preserve">, this </w:t>
        </w:r>
      </w:ins>
      <w:ins w:id="417" w:author="Paolo" w:date="2015-08-27T11:44:00Z">
        <w:r w:rsidR="00734550">
          <w:t>separation is not as strong as that of virtual machines</w:t>
        </w:r>
      </w:ins>
      <w:ins w:id="418" w:author="Paolo" w:date="2015-08-27T11:45:00Z">
        <w:r w:rsidR="00625DF4">
          <w:t xml:space="preserve"> which run an independent OS instance on top of hardware level virtualization</w:t>
        </w:r>
      </w:ins>
      <w:ins w:id="419" w:author="Paolo" w:date="2015-08-27T11:44:00Z">
        <w:r w:rsidR="00734550">
          <w:t>.</w:t>
        </w:r>
      </w:ins>
      <w:ins w:id="420" w:author="Paolo" w:date="2015-08-27T11:45:00Z">
        <w:r w:rsidR="000A0FF3">
          <w:t xml:space="preserve"> </w:t>
        </w:r>
      </w:ins>
      <w:ins w:id="421" w:author="Paolo" w:date="2015-08-31T14:34:00Z">
        <w:r w:rsidR="000A0FF3">
          <w:t>A</w:t>
        </w:r>
      </w:ins>
      <w:ins w:id="422" w:author="Paolo" w:date="2015-08-27T11:45:00Z">
        <w:r w:rsidR="00625DF4">
          <w:t>s of this writing</w:t>
        </w:r>
      </w:ins>
      <w:ins w:id="423" w:author="Paolo" w:date="2015-08-27T11:46:00Z">
        <w:r w:rsidR="00625DF4">
          <w:t xml:space="preserve">, </w:t>
        </w:r>
        <w:proofErr w:type="spellStart"/>
        <w:r w:rsidR="00625DF4">
          <w:t>Docker</w:t>
        </w:r>
        <w:proofErr w:type="spellEnd"/>
        <w:r w:rsidR="00625DF4">
          <w:t xml:space="preserve"> does not provide user namespace</w:t>
        </w:r>
      </w:ins>
      <w:ins w:id="424" w:author="Paolo" w:date="2015-08-27T11:58:00Z">
        <w:r w:rsidR="00A5655C">
          <w:t xml:space="preserve"> isolation.</w:t>
        </w:r>
      </w:ins>
      <w:ins w:id="425" w:author="Paolo" w:date="2015-08-27T11:59:00Z">
        <w:r w:rsidR="00A5655C">
          <w:t xml:space="preserve"> This means </w:t>
        </w:r>
      </w:ins>
      <w:ins w:id="426" w:author="Paolo" w:date="2015-08-31T12:05:00Z">
        <w:r w:rsidR="003834C6">
          <w:t xml:space="preserve">that </w:t>
        </w:r>
      </w:ins>
      <w:ins w:id="427" w:author="Paolo" w:date="2015-08-27T12:03:00Z">
        <w:r w:rsidR="00A5655C">
          <w:t>a process running in the container with</w:t>
        </w:r>
      </w:ins>
      <w:ins w:id="428" w:author="Paolo" w:date="2015-08-31T12:05:00Z">
        <w:r w:rsidR="000A0FF3">
          <w:t>, for example</w:t>
        </w:r>
      </w:ins>
      <w:ins w:id="429" w:author="Paolo" w:date="2015-08-27T12:03:00Z">
        <w:r w:rsidR="00A5655C">
          <w:t xml:space="preserve"> </w:t>
        </w:r>
      </w:ins>
      <w:ins w:id="430" w:author="Paolo" w:date="2015-08-27T12:04:00Z">
        <w:r w:rsidR="00A5655C">
          <w:t xml:space="preserve">user ID </w:t>
        </w:r>
        <w:proofErr w:type="gramStart"/>
        <w:r w:rsidR="00A5655C">
          <w:t>1000</w:t>
        </w:r>
      </w:ins>
      <w:ins w:id="431" w:author="Paolo" w:date="2015-08-31T14:36:00Z">
        <w:r w:rsidR="000A0FF3">
          <w:t>,</w:t>
        </w:r>
      </w:ins>
      <w:proofErr w:type="gramEnd"/>
      <w:ins w:id="432" w:author="Paolo" w:date="2015-08-27T12:04:00Z">
        <w:r w:rsidR="00A5655C">
          <w:t xml:space="preserve"> will have the privileges of </w:t>
        </w:r>
      </w:ins>
      <w:ins w:id="433" w:author="Paolo" w:date="2015-08-31T12:05:00Z">
        <w:r w:rsidR="003834C6">
          <w:t xml:space="preserve">that </w:t>
        </w:r>
      </w:ins>
      <w:ins w:id="434" w:author="Paolo" w:date="2015-08-27T12:04:00Z">
        <w:r w:rsidR="00A5655C">
          <w:t xml:space="preserve">user ID </w:t>
        </w:r>
      </w:ins>
      <w:ins w:id="435" w:author="Paolo" w:date="2015-08-27T12:05:00Z">
        <w:r w:rsidR="00A5655C">
          <w:t xml:space="preserve">on the underlying system. </w:t>
        </w:r>
      </w:ins>
      <w:ins w:id="436" w:author="Paolo" w:date="2015-08-27T12:08:00Z">
        <w:r w:rsidR="00752EAE">
          <w:t>In the same way a</w:t>
        </w:r>
      </w:ins>
      <w:ins w:id="437" w:author="Paolo" w:date="2015-08-27T12:09:00Z">
        <w:r w:rsidR="00752EAE" w:rsidRPr="00752EAE">
          <w:t xml:space="preserve"> </w:t>
        </w:r>
        <w:r w:rsidR="00752EAE">
          <w:t xml:space="preserve">process running as </w:t>
        </w:r>
        <w:r w:rsidR="00752EAE" w:rsidRPr="003557FB">
          <w:rPr>
            <w:i/>
            <w:rPrChange w:id="438" w:author="Paolo" w:date="2015-08-31T22:38:00Z">
              <w:rPr/>
            </w:rPrChange>
          </w:rPr>
          <w:t>root</w:t>
        </w:r>
        <w:r w:rsidR="00752EAE" w:rsidRPr="00752EAE">
          <w:t xml:space="preserve"> in a container has root-level privileges on the underlying host when interacting with the kernel.</w:t>
        </w:r>
      </w:ins>
      <w:ins w:id="439" w:author="Paolo" w:date="2015-08-27T12:06:00Z">
        <w:r w:rsidR="00752EAE">
          <w:t xml:space="preserve"> </w:t>
        </w:r>
      </w:ins>
      <w:ins w:id="440" w:author="Paolo" w:date="2015-08-27T12:22:00Z">
        <w:r w:rsidR="00171C18">
          <w:t>As a consequence</w:t>
        </w:r>
      </w:ins>
      <w:ins w:id="441" w:author="Paolo" w:date="2015-08-27T12:12:00Z">
        <w:r w:rsidR="00752EAE">
          <w:t xml:space="preserve"> of this a malicious user can easily </w:t>
        </w:r>
      </w:ins>
      <w:ins w:id="442" w:author="Paolo" w:date="2015-08-27T12:13:00Z">
        <w:r w:rsidR="00752EAE">
          <w:t xml:space="preserve">gain unrestricted </w:t>
        </w:r>
      </w:ins>
      <w:ins w:id="443" w:author="Paolo" w:date="2015-08-27T12:12:00Z">
        <w:r w:rsidR="00752EAE">
          <w:t xml:space="preserve">access </w:t>
        </w:r>
      </w:ins>
      <w:ins w:id="444" w:author="Paolo" w:date="2015-08-31T22:39:00Z">
        <w:r w:rsidR="003557FB">
          <w:t>to</w:t>
        </w:r>
      </w:ins>
      <w:ins w:id="445" w:author="Paolo" w:date="2015-08-27T12:15:00Z">
        <w:r w:rsidR="00752EAE">
          <w:t xml:space="preserve"> the host</w:t>
        </w:r>
      </w:ins>
      <w:ins w:id="446" w:author="Paolo" w:date="2015-08-31T12:06:00Z">
        <w:r w:rsidR="003834C6">
          <w:t>ing</w:t>
        </w:r>
      </w:ins>
      <w:ins w:id="447" w:author="Paolo" w:date="2015-08-27T12:15:00Z">
        <w:r w:rsidR="00752EAE">
          <w:t xml:space="preserve"> </w:t>
        </w:r>
      </w:ins>
      <w:ins w:id="448" w:author="Paolo" w:date="2015-08-27T12:18:00Z">
        <w:r w:rsidR="00171C18">
          <w:t xml:space="preserve">file system </w:t>
        </w:r>
      </w:ins>
      <w:ins w:id="449" w:author="Paolo" w:date="2015-08-31T22:39:00Z">
        <w:r w:rsidR="003557FB">
          <w:t xml:space="preserve">by </w:t>
        </w:r>
      </w:ins>
      <w:ins w:id="450" w:author="Paolo" w:date="2015-08-27T12:18:00Z">
        <w:r w:rsidR="00171C18">
          <w:t xml:space="preserve">simply mounting the root path in a container running with root </w:t>
        </w:r>
      </w:ins>
      <w:ins w:id="451" w:author="Paolo" w:date="2015-08-31T12:06:00Z">
        <w:r w:rsidR="003834C6">
          <w:t>permissions</w:t>
        </w:r>
      </w:ins>
      <w:ins w:id="452" w:author="Paolo" w:date="2015-08-27T12:19:00Z">
        <w:r w:rsidR="00171C18">
          <w:t>.</w:t>
        </w:r>
      </w:ins>
    </w:p>
    <w:p w14:paraId="7024ED97" w14:textId="5708E1DA" w:rsidR="00966A1A" w:rsidRDefault="00966A1A">
      <w:pPr>
        <w:pStyle w:val="normal0"/>
        <w:rPr>
          <w:ins w:id="453" w:author="Paolo" w:date="2015-08-27T12:22:00Z"/>
        </w:rPr>
      </w:pPr>
      <w:ins w:id="454" w:author="Paolo" w:date="2015-08-31T13:08:00Z">
        <w:r>
          <w:t xml:space="preserve">Finally it is worth noting that </w:t>
        </w:r>
        <w:proofErr w:type="spellStart"/>
        <w:r>
          <w:t>Docker</w:t>
        </w:r>
      </w:ins>
      <w:proofErr w:type="spellEnd"/>
      <w:ins w:id="455" w:author="Paolo" w:date="2015-08-31T22:39:00Z">
        <w:r w:rsidR="003557FB">
          <w:t>,</w:t>
        </w:r>
      </w:ins>
      <w:ins w:id="456" w:author="Paolo" w:date="2015-08-31T13:08:00Z">
        <w:r>
          <w:t xml:space="preserve"> currently</w:t>
        </w:r>
      </w:ins>
      <w:ins w:id="457" w:author="Paolo" w:date="2015-08-31T22:39:00Z">
        <w:r w:rsidR="003557FB">
          <w:t>,</w:t>
        </w:r>
      </w:ins>
      <w:ins w:id="458" w:author="Paolo" w:date="2015-08-31T13:08:00Z">
        <w:r>
          <w:t xml:space="preserve"> can </w:t>
        </w:r>
      </w:ins>
      <w:ins w:id="459" w:author="Paolo" w:date="2015-08-31T22:39:00Z">
        <w:r w:rsidR="003557FB">
          <w:t xml:space="preserve">only </w:t>
        </w:r>
      </w:ins>
      <w:ins w:id="460" w:author="Paolo" w:date="2015-08-31T13:08:00Z">
        <w:r>
          <w:t xml:space="preserve">be installed natively only on Linux based operating systems. Available installations on Mac OS-X and Windows include or require a complete Linux virtual </w:t>
        </w:r>
        <w:r w:rsidR="003557FB">
          <w:t>machine layer to operate properl</w:t>
        </w:r>
        <w:r>
          <w:t xml:space="preserve">y. </w:t>
        </w:r>
      </w:ins>
      <w:ins w:id="461" w:author="Paolo" w:date="2015-08-31T22:39:00Z">
        <w:r w:rsidR="003557FB">
          <w:t>Thus</w:t>
        </w:r>
      </w:ins>
      <w:ins w:id="462" w:author="Paolo" w:date="2015-08-31T13:08:00Z">
        <w:r>
          <w:t xml:space="preserve"> any performance benefits would be lost. </w:t>
        </w:r>
      </w:ins>
    </w:p>
    <w:p w14:paraId="62125631" w14:textId="07DC8A70" w:rsidR="00171C18" w:rsidDel="001C5F0B" w:rsidRDefault="00171C18">
      <w:pPr>
        <w:pStyle w:val="normal0"/>
        <w:rPr>
          <w:del w:id="463" w:author="Paolo" w:date="2015-08-27T12:43:00Z"/>
        </w:rPr>
      </w:pPr>
    </w:p>
    <w:p w14:paraId="4B0C6D7F" w14:textId="77777777" w:rsidR="001C59E9" w:rsidRDefault="005F0357">
      <w:pPr>
        <w:pStyle w:val="Heading3"/>
        <w:contextualSpacing w:val="0"/>
        <w:jc w:val="both"/>
      </w:pPr>
      <w:bookmarkStart w:id="464" w:name="h.cd3ivhxojijg" w:colFirst="0" w:colLast="0"/>
      <w:bookmarkEnd w:id="464"/>
      <w:r>
        <w:t>Conclusion</w:t>
      </w:r>
    </w:p>
    <w:p w14:paraId="36D16FBD" w14:textId="18B9CDBA" w:rsidR="001C59E9" w:rsidRDefault="005F0357">
      <w:pPr>
        <w:pStyle w:val="normal0"/>
        <w:jc w:val="both"/>
      </w:pPr>
      <w:r>
        <w:t xml:space="preserve">The fast start-up time for </w:t>
      </w:r>
      <w:proofErr w:type="spellStart"/>
      <w:r>
        <w:t>Docker</w:t>
      </w:r>
      <w:proofErr w:type="spellEnd"/>
      <w:r>
        <w:t xml:space="preserve"> containers technology all</w:t>
      </w:r>
      <w:r w:rsidR="00CD0DF4">
        <w:t>ows one to virtualiz</w:t>
      </w:r>
      <w:r>
        <w:t>e a single process or the execution of a bunch of applications, instead of a complete operating system. This opens up new possibilities</w:t>
      </w:r>
      <w:ins w:id="465" w:author="Paolo" w:date="2015-08-31T22:40:00Z">
        <w:r w:rsidR="003557FB">
          <w:t>.</w:t>
        </w:r>
      </w:ins>
      <w:del w:id="466" w:author="Paolo" w:date="2015-08-31T22:40:00Z">
        <w:r w:rsidDel="003557FB">
          <w:delText>,</w:delText>
        </w:r>
      </w:del>
      <w:r>
        <w:t xml:space="preserve"> </w:t>
      </w:r>
      <w:del w:id="467" w:author="Paolo" w:date="2015-08-31T22:40:00Z">
        <w:r w:rsidDel="003557FB">
          <w:delText xml:space="preserve">for </w:delText>
        </w:r>
      </w:del>
      <w:ins w:id="468" w:author="Paolo" w:date="2015-08-31T22:40:00Z">
        <w:r w:rsidR="003557FB">
          <w:t xml:space="preserve">For </w:t>
        </w:r>
      </w:ins>
      <w:r>
        <w:t>examp</w:t>
      </w:r>
      <w:r w:rsidR="00CD0DF4">
        <w:t>le</w:t>
      </w:r>
      <w:ins w:id="469" w:author="Paolo" w:date="2015-08-31T22:40:00Z">
        <w:r w:rsidR="003557FB">
          <w:t>,</w:t>
        </w:r>
      </w:ins>
      <w:r w:rsidR="00CD0DF4">
        <w:t xml:space="preserve"> </w:t>
      </w:r>
      <w:ins w:id="470" w:author="Paolo" w:date="2015-08-31T12:09:00Z">
        <w:r w:rsidR="000D6E33">
          <w:t xml:space="preserve">the ability to chain </w:t>
        </w:r>
      </w:ins>
      <w:ins w:id="471" w:author="Paolo" w:date="2015-08-31T12:10:00Z">
        <w:r w:rsidR="000D6E33">
          <w:t>together the execution of multiple container</w:t>
        </w:r>
      </w:ins>
      <w:ins w:id="472" w:author="Paolo" w:date="2015-08-31T12:13:00Z">
        <w:r w:rsidR="000D6E33">
          <w:t>s</w:t>
        </w:r>
      </w:ins>
      <w:ins w:id="473" w:author="Paolo" w:date="2015-08-31T12:10:00Z">
        <w:r w:rsidR="000D6E33">
          <w:t xml:space="preserve"> as it is common</w:t>
        </w:r>
      </w:ins>
      <w:ins w:id="474" w:author="Paolo" w:date="2015-08-31T22:40:00Z">
        <w:r w:rsidR="003557FB">
          <w:t>ly</w:t>
        </w:r>
      </w:ins>
      <w:ins w:id="475" w:author="Paolo" w:date="2015-08-31T12:10:00Z">
        <w:r w:rsidR="000D6E33">
          <w:t xml:space="preserve"> </w:t>
        </w:r>
      </w:ins>
      <w:ins w:id="476" w:author="Paolo" w:date="2015-08-31T12:11:00Z">
        <w:r w:rsidR="000D6E33">
          <w:t>done with computational workflows</w:t>
        </w:r>
      </w:ins>
      <w:ins w:id="477" w:author="Paolo" w:date="2015-08-31T12:13:00Z">
        <w:r w:rsidR="000D6E33">
          <w:t>,</w:t>
        </w:r>
      </w:ins>
      <w:ins w:id="478" w:author="Paolo" w:date="2015-08-31T12:11:00Z">
        <w:r w:rsidR="000D6E33">
          <w:t xml:space="preserve"> or</w:t>
        </w:r>
      </w:ins>
      <w:ins w:id="479" w:author="Paolo" w:date="2015-08-31T12:09:00Z">
        <w:r w:rsidR="000D6E33">
          <w:t xml:space="preserve"> </w:t>
        </w:r>
      </w:ins>
      <w:r w:rsidR="00CD0DF4">
        <w:t>the possibility to "virtualiz</w:t>
      </w:r>
      <w:r>
        <w:t>e" distributed job executions in an HPC cluster of computers.</w:t>
      </w:r>
    </w:p>
    <w:p w14:paraId="1BB86DE5" w14:textId="5EDEBC23" w:rsidR="001C59E9" w:rsidRDefault="005F0357">
      <w:pPr>
        <w:pStyle w:val="normal0"/>
        <w:jc w:val="both"/>
      </w:pPr>
      <w:r>
        <w:t xml:space="preserve">In this </w:t>
      </w:r>
      <w:del w:id="480" w:author="Paolo" w:date="2015-08-31T22:41:00Z">
        <w:r w:rsidDel="003557FB">
          <w:delText xml:space="preserve">work </w:delText>
        </w:r>
      </w:del>
      <w:ins w:id="481" w:author="Paolo" w:date="2015-08-31T22:41:00Z">
        <w:r w:rsidR="003557FB">
          <w:t xml:space="preserve">paper </w:t>
        </w:r>
      </w:ins>
      <w:r>
        <w:t xml:space="preserve">we show that </w:t>
      </w:r>
      <w:proofErr w:type="spellStart"/>
      <w:r>
        <w:t>Docker</w:t>
      </w:r>
      <w:proofErr w:type="spellEnd"/>
      <w:r>
        <w:t xml:space="preserve"> containerization has a negligible impact on the execution performance of common genomic pipelines where tasks are generally very time consuming. </w:t>
      </w:r>
    </w:p>
    <w:p w14:paraId="0D5CA191" w14:textId="77777777" w:rsidR="001C59E9" w:rsidRDefault="005F0357">
      <w:pPr>
        <w:pStyle w:val="normal0"/>
        <w:jc w:val="both"/>
        <w:rPr>
          <w:ins w:id="482" w:author="Paolo" w:date="2015-09-01T12:13:00Z"/>
        </w:rPr>
      </w:pPr>
      <w:r>
        <w:t xml:space="preserve">The minimal performance loss introduced by the </w:t>
      </w:r>
      <w:proofErr w:type="spellStart"/>
      <w:r>
        <w:t>Docker</w:t>
      </w:r>
      <w:proofErr w:type="spellEnd"/>
      <w:r>
        <w:t xml:space="preserve"> engine is offset by the advantages of running an analysis in a self-contained and precisely controlled runtime environment. </w:t>
      </w:r>
      <w:proofErr w:type="spellStart"/>
      <w:r>
        <w:t>Docker</w:t>
      </w:r>
      <w:proofErr w:type="spellEnd"/>
      <w:r>
        <w:t xml:space="preserve"> makes it easy to precisely prototype an environment, maintain all its variations over time and rapidly reproduce any former configuration one may need to re-use. These capacities guarantee consistent results over time and across different computing platforms.</w:t>
      </w:r>
    </w:p>
    <w:p w14:paraId="741EDA43" w14:textId="709E9671" w:rsidR="00551CB9" w:rsidRDefault="00551CB9">
      <w:pPr>
        <w:pStyle w:val="normal0"/>
        <w:jc w:val="both"/>
      </w:pPr>
      <w:ins w:id="483" w:author="Paolo" w:date="2015-09-01T12:13:00Z">
        <w:r>
          <w:t xml:space="preserve">Though this </w:t>
        </w:r>
      </w:ins>
      <w:ins w:id="484" w:author="Paolo" w:date="2015-09-01T12:14:00Z">
        <w:r>
          <w:t xml:space="preserve">work takes in consideration a </w:t>
        </w:r>
      </w:ins>
      <w:ins w:id="485" w:author="Paolo" w:date="2015-09-01T12:15:00Z">
        <w:r>
          <w:t>limited but representative subset of bioinformatics tools and dat</w:t>
        </w:r>
        <w:r w:rsidR="00380639">
          <w:t>a analysis workflows we expect</w:t>
        </w:r>
        <w:r>
          <w:t xml:space="preserve"> that </w:t>
        </w:r>
      </w:ins>
      <w:ins w:id="486" w:author="Paolo" w:date="2015-09-01T12:16:00Z">
        <w:r w:rsidR="00380639">
          <w:t>these find</w:t>
        </w:r>
      </w:ins>
      <w:ins w:id="487" w:author="Paolo" w:date="2015-09-01T12:18:00Z">
        <w:r w:rsidR="00380639">
          <w:t>ing</w:t>
        </w:r>
      </w:ins>
      <w:ins w:id="488" w:author="Paolo" w:date="2015-09-01T12:16:00Z">
        <w:r w:rsidR="00380639">
          <w:t xml:space="preserve">s can be generalized to other computational analysis having </w:t>
        </w:r>
      </w:ins>
      <w:ins w:id="489" w:author="Paolo" w:date="2015-09-01T12:17:00Z">
        <w:r w:rsidR="00380639">
          <w:t xml:space="preserve">similar </w:t>
        </w:r>
      </w:ins>
      <w:ins w:id="490" w:author="Paolo" w:date="2015-09-01T12:18:00Z">
        <w:r w:rsidR="00380639">
          <w:t>resource requirement and tasks gran</w:t>
        </w:r>
        <w:bookmarkStart w:id="491" w:name="_GoBack"/>
        <w:bookmarkEnd w:id="491"/>
        <w:r w:rsidR="00380639">
          <w:t xml:space="preserve">ularity composition. </w:t>
        </w:r>
      </w:ins>
      <w:ins w:id="492" w:author="Paolo" w:date="2015-09-01T12:17:00Z">
        <w:r w:rsidR="00380639">
          <w:t xml:space="preserve"> </w:t>
        </w:r>
      </w:ins>
      <w:ins w:id="493" w:author="Paolo" w:date="2015-09-01T12:13:00Z">
        <w:r>
          <w:t xml:space="preserve"> </w:t>
        </w:r>
      </w:ins>
    </w:p>
    <w:p w14:paraId="35AEF412" w14:textId="77777777" w:rsidR="001C59E9" w:rsidRDefault="005F0357">
      <w:pPr>
        <w:pStyle w:val="Heading3"/>
        <w:contextualSpacing w:val="0"/>
        <w:jc w:val="both"/>
      </w:pPr>
      <w:bookmarkStart w:id="494" w:name="h.me6hsp9b2w25" w:colFirst="0" w:colLast="0"/>
      <w:bookmarkEnd w:id="494"/>
      <w:r>
        <w:t xml:space="preserve">References </w:t>
      </w:r>
    </w:p>
    <w:p w14:paraId="26D3EF4C" w14:textId="066EE60F" w:rsidR="00BD4364" w:rsidRDefault="00BD4364" w:rsidP="00BD4364">
      <w:pPr>
        <w:pStyle w:val="normal0"/>
        <w:spacing w:after="120"/>
      </w:pPr>
      <w:proofErr w:type="spellStart"/>
      <w:r>
        <w:t>Altschul</w:t>
      </w:r>
      <w:proofErr w:type="spellEnd"/>
      <w:r>
        <w:t xml:space="preserve">, SF, Gish W, Miller W, Myers EW &amp; </w:t>
      </w:r>
      <w:proofErr w:type="spellStart"/>
      <w:r>
        <w:t>Lipman</w:t>
      </w:r>
      <w:proofErr w:type="spellEnd"/>
      <w:r>
        <w:t xml:space="preserve"> DJ. 1990. Basic local alignment search tool. J </w:t>
      </w:r>
      <w:proofErr w:type="spellStart"/>
      <w:r>
        <w:t>Mol</w:t>
      </w:r>
      <w:proofErr w:type="spellEnd"/>
      <w:r>
        <w:t xml:space="preserve"> Biol. (1990) Oct 5; 215:403-410. PMID: 2231712</w:t>
      </w:r>
    </w:p>
    <w:p w14:paraId="4FAEAAA4" w14:textId="4507B5BE" w:rsidR="00BD4364" w:rsidRDefault="00BD4364" w:rsidP="00BD4364">
      <w:pPr>
        <w:pStyle w:val="normal0"/>
        <w:spacing w:after="120"/>
      </w:pPr>
      <w:proofErr w:type="spellStart"/>
      <w:r>
        <w:t>Boettiger</w:t>
      </w:r>
      <w:proofErr w:type="spellEnd"/>
      <w:r>
        <w:t xml:space="preserve"> C. 2015. </w:t>
      </w:r>
      <w:proofErr w:type="gramStart"/>
      <w:r>
        <w:t xml:space="preserve">An introduction to </w:t>
      </w:r>
      <w:proofErr w:type="spellStart"/>
      <w:r>
        <w:t>Docker</w:t>
      </w:r>
      <w:proofErr w:type="spellEnd"/>
      <w:r>
        <w:t xml:space="preserve"> for reproducible research.</w:t>
      </w:r>
      <w:proofErr w:type="gramEnd"/>
      <w:r>
        <w:t xml:space="preserve"> </w:t>
      </w:r>
      <w:proofErr w:type="gramStart"/>
      <w:r>
        <w:t>ACM SIGOPS Operating Systems Review, Special Issue on Repeatability and Sharing of Experimental Artifacts.</w:t>
      </w:r>
      <w:proofErr w:type="gramEnd"/>
      <w:r>
        <w:t xml:space="preserve"> </w:t>
      </w:r>
      <w:proofErr w:type="gramStart"/>
      <w:r>
        <w:t>49(1), 71-79.</w:t>
      </w:r>
      <w:proofErr w:type="gramEnd"/>
      <w:r>
        <w:t xml:space="preserve"> </w:t>
      </w:r>
      <w:proofErr w:type="gramStart"/>
      <w:r>
        <w:t>doi:10.1145</w:t>
      </w:r>
      <w:proofErr w:type="gramEnd"/>
      <w:r>
        <w:t>/2723872.2723882</w:t>
      </w:r>
    </w:p>
    <w:p w14:paraId="5F38712A" w14:textId="26161609" w:rsidR="00BD4364" w:rsidRDefault="00BD4364" w:rsidP="00BD4364">
      <w:pPr>
        <w:pStyle w:val="normal0"/>
        <w:spacing w:after="120"/>
        <w:rPr>
          <w:ins w:id="495" w:author="Paolo" w:date="2015-08-28T12:01:00Z"/>
        </w:rPr>
      </w:pPr>
      <w:r>
        <w:t xml:space="preserve">Di </w:t>
      </w:r>
      <w:proofErr w:type="spellStart"/>
      <w:r>
        <w:t>Tommaso</w:t>
      </w:r>
      <w:proofErr w:type="spellEnd"/>
      <w:r>
        <w:t xml:space="preserve"> P, et al. 2014. </w:t>
      </w:r>
      <w:proofErr w:type="spellStart"/>
      <w:r>
        <w:t>Nextflow</w:t>
      </w:r>
      <w:proofErr w:type="spellEnd"/>
      <w:r>
        <w:t xml:space="preserve">: A novel tool for highly scalable computational pipelines. Available at </w:t>
      </w:r>
      <w:ins w:id="496" w:author="Paolo" w:date="2015-08-28T12:01:00Z">
        <w:r w:rsidR="008C4D31">
          <w:fldChar w:fldCharType="begin"/>
        </w:r>
        <w:r w:rsidR="008C4D31">
          <w:instrText xml:space="preserve"> HYPERLINK "</w:instrText>
        </w:r>
      </w:ins>
      <w:r w:rsidR="008C4D31">
        <w:instrText>http://dx.doi.org/10.6084/m9.figshare.1254958</w:instrText>
      </w:r>
      <w:ins w:id="497" w:author="Paolo" w:date="2015-08-28T12:01:00Z">
        <w:r w:rsidR="008C4D31">
          <w:instrText xml:space="preserve">" </w:instrText>
        </w:r>
        <w:r w:rsidR="008C4D31">
          <w:fldChar w:fldCharType="separate"/>
        </w:r>
      </w:ins>
      <w:r w:rsidR="008C4D31" w:rsidRPr="00E51C64">
        <w:rPr>
          <w:rStyle w:val="Hyperlink"/>
        </w:rPr>
        <w:t>http://dx.doi.org/10.6084/m9.figshare.1254958</w:t>
      </w:r>
      <w:ins w:id="498" w:author="Paolo" w:date="2015-08-28T12:01:00Z">
        <w:r w:rsidR="008C4D31">
          <w:fldChar w:fldCharType="end"/>
        </w:r>
      </w:ins>
    </w:p>
    <w:p w14:paraId="1B6E98C8" w14:textId="6082FC63" w:rsidR="008C4D31" w:rsidRDefault="008C4D31" w:rsidP="00BD4364">
      <w:pPr>
        <w:pStyle w:val="normal0"/>
        <w:spacing w:after="120"/>
      </w:pPr>
      <w:ins w:id="499" w:author="Paolo" w:date="2015-08-28T12:01:00Z">
        <w:r w:rsidRPr="008C4D31">
          <w:t xml:space="preserve">ENCODE Project Consortium. 2012. “An Integrated Encyclopedia of DNA Elements in the Human Genome.” </w:t>
        </w:r>
        <w:proofErr w:type="gramStart"/>
        <w:r w:rsidRPr="008C4D31">
          <w:t>Nature 489 (7414): 57–74.</w:t>
        </w:r>
        <w:proofErr w:type="gramEnd"/>
        <w:r w:rsidRPr="008C4D31">
          <w:t xml:space="preserve"> </w:t>
        </w:r>
        <w:proofErr w:type="gramStart"/>
        <w:r w:rsidRPr="008C4D31">
          <w:t>doi:10.1038</w:t>
        </w:r>
        <w:proofErr w:type="gramEnd"/>
        <w:r w:rsidRPr="008C4D31">
          <w:t>/nature11247.</w:t>
        </w:r>
      </w:ins>
    </w:p>
    <w:p w14:paraId="0640BAC2" w14:textId="4D392D0E" w:rsidR="00BD4364" w:rsidRDefault="00BD4364" w:rsidP="00BD4364">
      <w:pPr>
        <w:pStyle w:val="normal0"/>
        <w:spacing w:after="120"/>
      </w:pPr>
      <w:proofErr w:type="spellStart"/>
      <w:proofErr w:type="gramStart"/>
      <w:r>
        <w:t>Felter</w:t>
      </w:r>
      <w:proofErr w:type="spellEnd"/>
      <w:r>
        <w:t xml:space="preserve"> W, Ferreira A, </w:t>
      </w:r>
      <w:proofErr w:type="spellStart"/>
      <w:r>
        <w:t>Rajamony</w:t>
      </w:r>
      <w:proofErr w:type="spellEnd"/>
      <w:r>
        <w:t xml:space="preserve"> R, Rubio J. 2014.</w:t>
      </w:r>
      <w:proofErr w:type="gramEnd"/>
      <w:r>
        <w:t xml:space="preserve"> </w:t>
      </w:r>
      <w:proofErr w:type="gramStart"/>
      <w:r>
        <w:t>An Updated Performance Comparison of Virtual Machines and Linux Contain.</w:t>
      </w:r>
      <w:proofErr w:type="gramEnd"/>
      <w:r>
        <w:t xml:space="preserve"> IBM Research. Available at http://ibm.co/V55Otq (accessed 1 Jun 2015)</w:t>
      </w:r>
    </w:p>
    <w:p w14:paraId="70FDDD33" w14:textId="6699F0A2" w:rsidR="00305B96" w:rsidRPr="00305B96" w:rsidRDefault="00305B96">
      <w:pPr>
        <w:rPr>
          <w:ins w:id="500" w:author="Paolo" w:date="2015-08-28T17:43:00Z"/>
        </w:rPr>
        <w:pPrChange w:id="501" w:author="Paolo" w:date="2015-08-28T17:43:00Z">
          <w:pPr>
            <w:pStyle w:val="normal0"/>
            <w:spacing w:after="120"/>
          </w:pPr>
        </w:pPrChange>
      </w:pPr>
      <w:proofErr w:type="spellStart"/>
      <w:ins w:id="502" w:author="Paolo" w:date="2015-08-28T17:43:00Z">
        <w:r w:rsidRPr="00305B96">
          <w:rPr>
            <w:sz w:val="20"/>
          </w:rPr>
          <w:t>Garijo</w:t>
        </w:r>
        <w:proofErr w:type="spellEnd"/>
        <w:r w:rsidRPr="00305B96">
          <w:rPr>
            <w:sz w:val="20"/>
          </w:rPr>
          <w:t xml:space="preserve"> D, </w:t>
        </w:r>
        <w:proofErr w:type="spellStart"/>
        <w:r w:rsidRPr="00305B96">
          <w:rPr>
            <w:sz w:val="20"/>
          </w:rPr>
          <w:t>Kinnings</w:t>
        </w:r>
        <w:proofErr w:type="spellEnd"/>
        <w:r w:rsidRPr="00305B96">
          <w:rPr>
            <w:sz w:val="20"/>
          </w:rPr>
          <w:t xml:space="preserve"> S, </w:t>
        </w:r>
        <w:proofErr w:type="spellStart"/>
        <w:r w:rsidRPr="00305B96">
          <w:rPr>
            <w:sz w:val="20"/>
          </w:rPr>
          <w:t>Xie</w:t>
        </w:r>
        <w:proofErr w:type="spellEnd"/>
        <w:r w:rsidRPr="00305B96">
          <w:rPr>
            <w:sz w:val="20"/>
          </w:rPr>
          <w:t xml:space="preserve"> L, </w:t>
        </w:r>
        <w:proofErr w:type="spellStart"/>
        <w:r w:rsidRPr="00305B96">
          <w:rPr>
            <w:sz w:val="20"/>
          </w:rPr>
          <w:t>Xie</w:t>
        </w:r>
        <w:proofErr w:type="spellEnd"/>
        <w:r w:rsidRPr="00305B96">
          <w:rPr>
            <w:sz w:val="20"/>
          </w:rPr>
          <w:t xml:space="preserve"> L, Zhang Y, Bourne PE, Gil Y. 2013. Quantifying reproducibility in computational biology: the case of the tuberculosis </w:t>
        </w:r>
        <w:proofErr w:type="spellStart"/>
        <w:r w:rsidRPr="00305B96">
          <w:rPr>
            <w:sz w:val="20"/>
          </w:rPr>
          <w:t>drugome</w:t>
        </w:r>
        <w:proofErr w:type="spellEnd"/>
        <w:r w:rsidRPr="00305B96">
          <w:rPr>
            <w:sz w:val="20"/>
          </w:rPr>
          <w:t xml:space="preserve">. </w:t>
        </w:r>
        <w:proofErr w:type="spellStart"/>
        <w:proofErr w:type="gramStart"/>
        <w:r w:rsidRPr="00305B96">
          <w:rPr>
            <w:sz w:val="20"/>
          </w:rPr>
          <w:t>PloS</w:t>
        </w:r>
        <w:proofErr w:type="spellEnd"/>
        <w:r w:rsidRPr="00305B96">
          <w:rPr>
            <w:sz w:val="20"/>
          </w:rPr>
          <w:t xml:space="preserve"> one, 8(11), p.e80278.</w:t>
        </w:r>
        <w:proofErr w:type="gramEnd"/>
        <w:r w:rsidRPr="00305B96">
          <w:rPr>
            <w:sz w:val="20"/>
          </w:rPr>
          <w:t xml:space="preserve"> </w:t>
        </w:r>
        <w:proofErr w:type="gramStart"/>
        <w:r>
          <w:rPr>
            <w:sz w:val="20"/>
          </w:rPr>
          <w:t>doi:</w:t>
        </w:r>
        <w:r w:rsidRPr="00305B96">
          <w:rPr>
            <w:sz w:val="20"/>
          </w:rPr>
          <w:t>10.1371</w:t>
        </w:r>
        <w:proofErr w:type="gramEnd"/>
        <w:r w:rsidRPr="00305B96">
          <w:rPr>
            <w:sz w:val="20"/>
          </w:rPr>
          <w:t>/journal.pone.0080278.</w:t>
        </w:r>
      </w:ins>
    </w:p>
    <w:p w14:paraId="79B6E63A" w14:textId="787150B3" w:rsidR="00286EBB" w:rsidRDefault="00286EBB" w:rsidP="00BD4364">
      <w:pPr>
        <w:pStyle w:val="normal0"/>
        <w:spacing w:after="120"/>
        <w:rPr>
          <w:ins w:id="503" w:author="Paolo" w:date="2015-08-27T18:20:00Z"/>
        </w:rPr>
      </w:pPr>
      <w:ins w:id="504" w:author="Paolo" w:date="2015-08-27T18:18:00Z">
        <w:r>
          <w:t>Gent IP</w:t>
        </w:r>
      </w:ins>
      <w:ins w:id="505" w:author="Paolo" w:date="2015-08-27T18:19:00Z">
        <w:r>
          <w:t xml:space="preserve">. 2013. </w:t>
        </w:r>
        <w:r w:rsidRPr="00286EBB">
          <w:t xml:space="preserve">The </w:t>
        </w:r>
        <w:proofErr w:type="spellStart"/>
        <w:r w:rsidRPr="00286EBB">
          <w:t>Recomputation</w:t>
        </w:r>
        <w:proofErr w:type="spellEnd"/>
        <w:r w:rsidRPr="00286EBB">
          <w:t xml:space="preserve"> Manifesto</w:t>
        </w:r>
        <w:r>
          <w:t xml:space="preserve">. Available at </w:t>
        </w:r>
      </w:ins>
      <w:ins w:id="506" w:author="Paolo" w:date="2015-08-27T18:20:00Z">
        <w:r>
          <w:fldChar w:fldCharType="begin"/>
        </w:r>
        <w:r>
          <w:instrText xml:space="preserve"> HYPERLINK "</w:instrText>
        </w:r>
        <w:r w:rsidRPr="00286EBB">
          <w:instrText>http://arxiv.org/abs/1304.3674</w:instrText>
        </w:r>
        <w:r>
          <w:instrText xml:space="preserve">" </w:instrText>
        </w:r>
        <w:r>
          <w:fldChar w:fldCharType="separate"/>
        </w:r>
        <w:r w:rsidRPr="00E51C64">
          <w:rPr>
            <w:rStyle w:val="Hyperlink"/>
          </w:rPr>
          <w:t>http://arxiv.org/abs/1304.3674</w:t>
        </w:r>
        <w:r>
          <w:fldChar w:fldCharType="end"/>
        </w:r>
      </w:ins>
    </w:p>
    <w:p w14:paraId="48A7137E" w14:textId="3177CB13" w:rsidR="0064121A" w:rsidRDefault="0064121A" w:rsidP="00BD4364">
      <w:pPr>
        <w:pStyle w:val="normal0"/>
        <w:spacing w:after="120"/>
        <w:rPr>
          <w:ins w:id="507" w:author="Paolo" w:date="2015-08-28T19:18:00Z"/>
        </w:rPr>
      </w:pPr>
      <w:proofErr w:type="spellStart"/>
      <w:ins w:id="508" w:author="Paolo" w:date="2015-08-28T19:18:00Z">
        <w:r w:rsidRPr="0064121A">
          <w:t>Hinsen</w:t>
        </w:r>
        <w:proofErr w:type="spellEnd"/>
        <w:r w:rsidRPr="0064121A">
          <w:t xml:space="preserve"> K. 2014. </w:t>
        </w:r>
        <w:proofErr w:type="spellStart"/>
        <w:r w:rsidRPr="0064121A">
          <w:t>ActivePapers</w:t>
        </w:r>
        <w:proofErr w:type="spellEnd"/>
        <w:r w:rsidRPr="0064121A">
          <w:t xml:space="preserve">: a platform for publishing and archiving computer-aided research. </w:t>
        </w:r>
        <w:proofErr w:type="gramStart"/>
        <w:r w:rsidRPr="0064121A">
          <w:t>F1000Research, 3, p.289.</w:t>
        </w:r>
        <w:proofErr w:type="gramEnd"/>
        <w:r w:rsidRPr="0064121A">
          <w:t xml:space="preserve"> </w:t>
        </w:r>
        <w:proofErr w:type="gramStart"/>
        <w:r w:rsidRPr="0064121A">
          <w:t>doi:10.12688</w:t>
        </w:r>
        <w:proofErr w:type="gramEnd"/>
        <w:r w:rsidRPr="0064121A">
          <w:t>/f1000research.5773.3.</w:t>
        </w:r>
      </w:ins>
    </w:p>
    <w:p w14:paraId="1F17FA33" w14:textId="62563A66" w:rsidR="00286EBB" w:rsidRDefault="00286EBB" w:rsidP="00BD4364">
      <w:pPr>
        <w:pStyle w:val="normal0"/>
        <w:spacing w:after="120"/>
        <w:rPr>
          <w:ins w:id="509" w:author="Paolo" w:date="2015-08-27T18:18:00Z"/>
        </w:rPr>
      </w:pPr>
      <w:ins w:id="510" w:author="Paolo" w:date="2015-08-27T18:20:00Z">
        <w:r>
          <w:t xml:space="preserve">Howe B. </w:t>
        </w:r>
      </w:ins>
      <w:ins w:id="511" w:author="Paolo" w:date="2015-08-27T18:21:00Z">
        <w:r>
          <w:t xml:space="preserve">2012. </w:t>
        </w:r>
        <w:r w:rsidRPr="00286EBB">
          <w:t>Virtual Appliances, Cloud Computing, and Reproducible Research</w:t>
        </w:r>
        <w:r>
          <w:t xml:space="preserve">. </w:t>
        </w:r>
      </w:ins>
      <w:ins w:id="512" w:author="Paolo" w:date="2015-08-27T18:27:00Z">
        <w:r w:rsidR="00445CC0" w:rsidRPr="00445CC0">
          <w:t xml:space="preserve">Computing in Science Engineering 14 (4): 36–41. </w:t>
        </w:r>
        <w:proofErr w:type="gramStart"/>
        <w:r w:rsidR="00445CC0" w:rsidRPr="00445CC0">
          <w:t>doi:10.1109</w:t>
        </w:r>
        <w:proofErr w:type="gramEnd"/>
        <w:r w:rsidR="00445CC0" w:rsidRPr="00445CC0">
          <w:t>/MCSE.2012.62.</w:t>
        </w:r>
      </w:ins>
    </w:p>
    <w:p w14:paraId="24AEBE17" w14:textId="53A1A21E" w:rsidR="00BD4364" w:rsidRDefault="00BD4364" w:rsidP="00BD4364">
      <w:pPr>
        <w:pStyle w:val="normal0"/>
        <w:spacing w:after="120"/>
      </w:pPr>
      <w:r>
        <w:t xml:space="preserve">Kim D, </w:t>
      </w:r>
      <w:proofErr w:type="spellStart"/>
      <w:r>
        <w:t>Pertea</w:t>
      </w:r>
      <w:proofErr w:type="spellEnd"/>
      <w:r>
        <w:t xml:space="preserve"> G, </w:t>
      </w:r>
      <w:proofErr w:type="spellStart"/>
      <w:r>
        <w:t>Trapnell</w:t>
      </w:r>
      <w:proofErr w:type="spellEnd"/>
      <w:r>
        <w:t xml:space="preserve"> C, Pimentel H, Kelley R, </w:t>
      </w:r>
      <w:proofErr w:type="spellStart"/>
      <w:r>
        <w:t>Salzberg</w:t>
      </w:r>
      <w:proofErr w:type="spellEnd"/>
      <w:r>
        <w:t xml:space="preserve"> SL. 2013. TopHat2: accurate alignment of </w:t>
      </w:r>
      <w:proofErr w:type="spellStart"/>
      <w:r>
        <w:t>transcriptomes</w:t>
      </w:r>
      <w:proofErr w:type="spellEnd"/>
      <w:r>
        <w:t xml:space="preserve"> in the presence of insertions, deletions and gene fusions. Genome Biol. 2013 Apr 25</w:t>
      </w:r>
      <w:proofErr w:type="gramStart"/>
      <w:r>
        <w:t>;14</w:t>
      </w:r>
      <w:proofErr w:type="gramEnd"/>
      <w:r>
        <w:t xml:space="preserve">(4):R36. </w:t>
      </w:r>
      <w:proofErr w:type="gramStart"/>
      <w:r>
        <w:t>doi</w:t>
      </w:r>
      <w:proofErr w:type="gramEnd"/>
      <w:r>
        <w:t>:</w:t>
      </w:r>
      <w:del w:id="513" w:author="Paolo" w:date="2015-08-27T18:28:00Z">
        <w:r w:rsidDel="00445CC0">
          <w:delText xml:space="preserve"> </w:delText>
        </w:r>
      </w:del>
      <w:r>
        <w:t>10.1186/gb-2013-14-4-r36.</w:t>
      </w:r>
    </w:p>
    <w:p w14:paraId="6AA4B226" w14:textId="77DD9C6E" w:rsidR="00BD4364" w:rsidRDefault="00BD4364" w:rsidP="00BD4364">
      <w:pPr>
        <w:pStyle w:val="normal0"/>
        <w:spacing w:after="120"/>
      </w:pPr>
      <w:proofErr w:type="spellStart"/>
      <w:r>
        <w:t>Langmead</w:t>
      </w:r>
      <w:proofErr w:type="spellEnd"/>
      <w:r>
        <w:t xml:space="preserve"> B, </w:t>
      </w:r>
      <w:proofErr w:type="spellStart"/>
      <w:r>
        <w:t>Salzberg</w:t>
      </w:r>
      <w:proofErr w:type="spellEnd"/>
      <w:r>
        <w:t xml:space="preserve"> SL. 2012. </w:t>
      </w:r>
      <w:proofErr w:type="gramStart"/>
      <w:r>
        <w:t>Fast gapped-read alignment with Bowtie 2.</w:t>
      </w:r>
      <w:proofErr w:type="gramEnd"/>
      <w:r>
        <w:t xml:space="preserve"> Nat Methods. </w:t>
      </w:r>
      <w:proofErr w:type="gramStart"/>
      <w:r>
        <w:t>2012 Mar 4; 9(4): 357–359.</w:t>
      </w:r>
      <w:proofErr w:type="gramEnd"/>
      <w:r>
        <w:t xml:space="preserve"> </w:t>
      </w:r>
      <w:proofErr w:type="gramStart"/>
      <w:r>
        <w:t>doi</w:t>
      </w:r>
      <w:proofErr w:type="gramEnd"/>
      <w:r>
        <w:t>:</w:t>
      </w:r>
      <w:del w:id="514" w:author="Paolo" w:date="2015-08-27T18:28:00Z">
        <w:r w:rsidDel="00445CC0">
          <w:delText xml:space="preserve">  </w:delText>
        </w:r>
      </w:del>
      <w:r>
        <w:t>10.1038/nmeth.1923</w:t>
      </w:r>
    </w:p>
    <w:p w14:paraId="534C0075" w14:textId="7724F11F" w:rsidR="00BD4364" w:rsidRDefault="00BD4364" w:rsidP="00BD4364">
      <w:pPr>
        <w:pStyle w:val="normal0"/>
        <w:spacing w:after="120"/>
      </w:pPr>
      <w:r>
        <w:t xml:space="preserve">Li H, et al. 2009. </w:t>
      </w:r>
      <w:proofErr w:type="gramStart"/>
      <w:r>
        <w:t xml:space="preserve">The Sequence Alignment/Map format and </w:t>
      </w:r>
      <w:proofErr w:type="spellStart"/>
      <w:r>
        <w:t>SAMtools</w:t>
      </w:r>
      <w:proofErr w:type="spellEnd"/>
      <w:r>
        <w:t>.</w:t>
      </w:r>
      <w:proofErr w:type="gramEnd"/>
      <w:r>
        <w:t xml:space="preserve"> Bioinformatics 25 (16): 2078-2079. </w:t>
      </w:r>
      <w:proofErr w:type="gramStart"/>
      <w:r>
        <w:t>doi</w:t>
      </w:r>
      <w:proofErr w:type="gramEnd"/>
      <w:r>
        <w:t>:</w:t>
      </w:r>
      <w:del w:id="515" w:author="Paolo" w:date="2015-08-27T18:28:00Z">
        <w:r w:rsidDel="00445CC0">
          <w:delText xml:space="preserve"> </w:delText>
        </w:r>
      </w:del>
      <w:r>
        <w:t>10.1093/bioinformatics/btp352</w:t>
      </w:r>
    </w:p>
    <w:p w14:paraId="79BAA2E1" w14:textId="04F7CF8A" w:rsidR="00BD4364" w:rsidRDefault="00BD4364" w:rsidP="00BD4364">
      <w:pPr>
        <w:pStyle w:val="normal0"/>
        <w:spacing w:after="120"/>
      </w:pPr>
      <w:r>
        <w:t xml:space="preserve">Li H, Durbin R. 2009. Fast and accurate short read alignment with Burrows–Wheeler transform. Bioinformatics (2009) 25 (14): 1754-1760. </w:t>
      </w:r>
      <w:proofErr w:type="gramStart"/>
      <w:r>
        <w:t>doi</w:t>
      </w:r>
      <w:proofErr w:type="gramEnd"/>
      <w:r>
        <w:t>:</w:t>
      </w:r>
      <w:del w:id="516" w:author="Paolo" w:date="2015-08-27T18:31:00Z">
        <w:r w:rsidDel="00AA1FD0">
          <w:delText xml:space="preserve"> </w:delText>
        </w:r>
      </w:del>
      <w:r>
        <w:t>10.1093/bioinformatics/btp324</w:t>
      </w:r>
    </w:p>
    <w:p w14:paraId="257C5C0A" w14:textId="474FAB0B" w:rsidR="00BD4364" w:rsidRDefault="00BD4364" w:rsidP="00BD4364">
      <w:pPr>
        <w:pStyle w:val="normal0"/>
        <w:spacing w:after="120"/>
      </w:pPr>
      <w:proofErr w:type="spellStart"/>
      <w:r>
        <w:t>Notredame</w:t>
      </w:r>
      <w:proofErr w:type="spellEnd"/>
      <w:r>
        <w:t xml:space="preserve"> C, Higgins DG, </w:t>
      </w:r>
      <w:proofErr w:type="spellStart"/>
      <w:r>
        <w:t>Heringa</w:t>
      </w:r>
      <w:proofErr w:type="spellEnd"/>
      <w:r>
        <w:t xml:space="preserve"> J. 2000. </w:t>
      </w:r>
      <w:proofErr w:type="gramStart"/>
      <w:r>
        <w:t>T-Coffee: A novel method for fast and accurate multiple sequence alignment.</w:t>
      </w:r>
      <w:proofErr w:type="gramEnd"/>
      <w:r>
        <w:t xml:space="preserve"> J </w:t>
      </w:r>
      <w:proofErr w:type="spellStart"/>
      <w:r>
        <w:t>Mol</w:t>
      </w:r>
      <w:proofErr w:type="spellEnd"/>
      <w:r>
        <w:t xml:space="preserve"> Biol. (2000) Sep 8</w:t>
      </w:r>
      <w:proofErr w:type="gramStart"/>
      <w:r>
        <w:t>;302</w:t>
      </w:r>
      <w:proofErr w:type="gramEnd"/>
      <w:r>
        <w:t xml:space="preserve">(1):205-17. </w:t>
      </w:r>
      <w:proofErr w:type="gramStart"/>
      <w:r>
        <w:t>doi:10.1006</w:t>
      </w:r>
      <w:proofErr w:type="gramEnd"/>
      <w:r>
        <w:t>/jmbi.2000.4042</w:t>
      </w:r>
    </w:p>
    <w:p w14:paraId="72D9679A" w14:textId="3E93A1E5" w:rsidR="00BD4364" w:rsidRDefault="00BD4364" w:rsidP="00BD4364">
      <w:pPr>
        <w:pStyle w:val="normal0"/>
        <w:spacing w:after="120"/>
      </w:pPr>
      <w:r>
        <w:t xml:space="preserve">Slater GSC, Birney E. 2005. </w:t>
      </w:r>
      <w:proofErr w:type="gramStart"/>
      <w:r>
        <w:t>Automated generation of heuristics for biological sequence comparison.</w:t>
      </w:r>
      <w:proofErr w:type="gramEnd"/>
      <w:r>
        <w:t xml:space="preserve"> BMC Bioinformatics (2005) </w:t>
      </w:r>
      <w:proofErr w:type="gramStart"/>
      <w:r>
        <w:t>6:31  doi:10.1186</w:t>
      </w:r>
      <w:proofErr w:type="gramEnd"/>
      <w:r>
        <w:t>/1471-2105-6-31</w:t>
      </w:r>
    </w:p>
    <w:p w14:paraId="55C66A73" w14:textId="374B84DE" w:rsidR="00BD4364" w:rsidRDefault="00BD4364" w:rsidP="00BD4364">
      <w:pPr>
        <w:pStyle w:val="normal0"/>
        <w:spacing w:after="120"/>
      </w:pPr>
      <w:r>
        <w:t>Mack</w:t>
      </w:r>
      <w:r w:rsidR="00E15CC0">
        <w:t xml:space="preserve"> SJ</w:t>
      </w:r>
      <w:r>
        <w:t>, et al. 2015. Minimum Information for Reporting Next Generation Sequence Genotyping (MIRING): Guidelines for Reporting HLA and KIR Genotyping via Next Generation Sequencing. Available at http://biorxiv.org/content/early/2015/02/16/015230 (accessed 1 Jun 2015)</w:t>
      </w:r>
    </w:p>
    <w:p w14:paraId="57D972F5" w14:textId="65FCCACF" w:rsidR="00BD4364" w:rsidRDefault="00BD4364" w:rsidP="00BD4364">
      <w:pPr>
        <w:pStyle w:val="normal0"/>
        <w:spacing w:after="120"/>
      </w:pPr>
      <w:proofErr w:type="spellStart"/>
      <w:r>
        <w:t>Trapnell</w:t>
      </w:r>
      <w:proofErr w:type="spellEnd"/>
      <w:r>
        <w:t xml:space="preserve"> C, et al. 2010. Transcript assembly and quantification by RNA-</w:t>
      </w:r>
      <w:proofErr w:type="spellStart"/>
      <w:r>
        <w:t>Seq</w:t>
      </w:r>
      <w:proofErr w:type="spellEnd"/>
      <w:r>
        <w:t xml:space="preserve"> reveals </w:t>
      </w:r>
      <w:proofErr w:type="spellStart"/>
      <w:r>
        <w:t>unannotated</w:t>
      </w:r>
      <w:proofErr w:type="spellEnd"/>
      <w:r>
        <w:t xml:space="preserve"> transcripts and isoform switching during cell differentiation. Nature Biotechnology 28, 511–515 doi</w:t>
      </w:r>
      <w:proofErr w:type="gramStart"/>
      <w:r>
        <w:t>:10.1038</w:t>
      </w:r>
      <w:proofErr w:type="gramEnd"/>
      <w:r>
        <w:t>/nbt.1621</w:t>
      </w:r>
    </w:p>
    <w:p w14:paraId="381DF950" w14:textId="24930397" w:rsidR="001C59E9" w:rsidRDefault="00BD4364" w:rsidP="005F0357">
      <w:pPr>
        <w:pStyle w:val="normal0"/>
        <w:spacing w:after="120"/>
      </w:pPr>
      <w:r>
        <w:t xml:space="preserve">Warren RL, Sutton GG, Jones SJM, Holt RA. 2007. Assembling millions of short DNA sequences using SSAKE. Bioinformatics (2007) 23 (4): 500-501. </w:t>
      </w:r>
      <w:proofErr w:type="gramStart"/>
      <w:r>
        <w:t>doi</w:t>
      </w:r>
      <w:proofErr w:type="gramEnd"/>
      <w:r>
        <w:t>:</w:t>
      </w:r>
      <w:del w:id="517" w:author="Paolo" w:date="2015-08-27T18:31:00Z">
        <w:r w:rsidDel="00AA1FD0">
          <w:delText xml:space="preserve"> </w:delText>
        </w:r>
      </w:del>
      <w:r>
        <w:t>10.1093/bioinformatics/btl629</w:t>
      </w:r>
    </w:p>
    <w:sectPr w:rsidR="001C59E9" w:rsidSect="005F0357">
      <w:footerReference w:type="default" r:id="rId11"/>
      <w:pgSz w:w="11906" w:h="16838"/>
      <w:pgMar w:top="1440" w:right="1440" w:bottom="1440" w:left="1440" w:header="720" w:footer="720" w:gutter="0"/>
      <w:lnNumType w:countBy="1" w:restart="continuous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3D720" w14:textId="77777777" w:rsidR="00551CB9" w:rsidRDefault="00551CB9">
      <w:pPr>
        <w:spacing w:after="0" w:line="240" w:lineRule="auto"/>
      </w:pPr>
      <w:r>
        <w:separator/>
      </w:r>
    </w:p>
  </w:endnote>
  <w:endnote w:type="continuationSeparator" w:id="0">
    <w:p w14:paraId="65E041BB" w14:textId="77777777" w:rsidR="00551CB9" w:rsidRDefault="0055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39A37" w14:textId="77777777" w:rsidR="00551CB9" w:rsidRDefault="00551CB9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38063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F69CE9" w14:textId="77777777" w:rsidR="00551CB9" w:rsidRDefault="00551CB9">
      <w:pPr>
        <w:spacing w:after="0" w:line="240" w:lineRule="auto"/>
      </w:pPr>
      <w:r>
        <w:separator/>
      </w:r>
    </w:p>
  </w:footnote>
  <w:footnote w:type="continuationSeparator" w:id="0">
    <w:p w14:paraId="5372E3DA" w14:textId="77777777" w:rsidR="00551CB9" w:rsidRDefault="00551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59E9"/>
    <w:rsid w:val="00021EF3"/>
    <w:rsid w:val="000275EF"/>
    <w:rsid w:val="000966A7"/>
    <w:rsid w:val="000A0FF3"/>
    <w:rsid w:val="000B7ADE"/>
    <w:rsid w:val="000D6E33"/>
    <w:rsid w:val="000E2A23"/>
    <w:rsid w:val="001015D9"/>
    <w:rsid w:val="00107430"/>
    <w:rsid w:val="001410FC"/>
    <w:rsid w:val="00171C18"/>
    <w:rsid w:val="001C59E9"/>
    <w:rsid w:val="001C5F0B"/>
    <w:rsid w:val="001C63B0"/>
    <w:rsid w:val="001D1BCB"/>
    <w:rsid w:val="00236EA1"/>
    <w:rsid w:val="00286EBB"/>
    <w:rsid w:val="002C7A25"/>
    <w:rsid w:val="002E1A1A"/>
    <w:rsid w:val="00305B96"/>
    <w:rsid w:val="003065C3"/>
    <w:rsid w:val="0032049A"/>
    <w:rsid w:val="00341F70"/>
    <w:rsid w:val="003557FB"/>
    <w:rsid w:val="003733D9"/>
    <w:rsid w:val="00380639"/>
    <w:rsid w:val="003834C6"/>
    <w:rsid w:val="003A71A9"/>
    <w:rsid w:val="003B15B7"/>
    <w:rsid w:val="003B4986"/>
    <w:rsid w:val="003C47B4"/>
    <w:rsid w:val="003E7600"/>
    <w:rsid w:val="00445CC0"/>
    <w:rsid w:val="00454509"/>
    <w:rsid w:val="004632ED"/>
    <w:rsid w:val="00484298"/>
    <w:rsid w:val="004B0AFD"/>
    <w:rsid w:val="004B69AB"/>
    <w:rsid w:val="004D44A8"/>
    <w:rsid w:val="00546FA6"/>
    <w:rsid w:val="00547F05"/>
    <w:rsid w:val="00551CB9"/>
    <w:rsid w:val="005579E1"/>
    <w:rsid w:val="00581037"/>
    <w:rsid w:val="005C0191"/>
    <w:rsid w:val="005F0357"/>
    <w:rsid w:val="00611DBE"/>
    <w:rsid w:val="00625DF4"/>
    <w:rsid w:val="0064121A"/>
    <w:rsid w:val="00650808"/>
    <w:rsid w:val="0067316A"/>
    <w:rsid w:val="00690EBC"/>
    <w:rsid w:val="006C0CB4"/>
    <w:rsid w:val="006D1D28"/>
    <w:rsid w:val="00702AC3"/>
    <w:rsid w:val="007305F1"/>
    <w:rsid w:val="00734550"/>
    <w:rsid w:val="00752EAE"/>
    <w:rsid w:val="00756E17"/>
    <w:rsid w:val="007604B7"/>
    <w:rsid w:val="007607D1"/>
    <w:rsid w:val="00770CC4"/>
    <w:rsid w:val="00786384"/>
    <w:rsid w:val="007B652A"/>
    <w:rsid w:val="00811064"/>
    <w:rsid w:val="00847345"/>
    <w:rsid w:val="00862865"/>
    <w:rsid w:val="00874D5E"/>
    <w:rsid w:val="00890899"/>
    <w:rsid w:val="008B2974"/>
    <w:rsid w:val="008C4D31"/>
    <w:rsid w:val="008E1438"/>
    <w:rsid w:val="008E436E"/>
    <w:rsid w:val="008E5FD3"/>
    <w:rsid w:val="00902F26"/>
    <w:rsid w:val="00927FEA"/>
    <w:rsid w:val="0095114E"/>
    <w:rsid w:val="00966A1A"/>
    <w:rsid w:val="00981CA0"/>
    <w:rsid w:val="009D31C7"/>
    <w:rsid w:val="00A068FC"/>
    <w:rsid w:val="00A21497"/>
    <w:rsid w:val="00A23DB0"/>
    <w:rsid w:val="00A36493"/>
    <w:rsid w:val="00A36583"/>
    <w:rsid w:val="00A53565"/>
    <w:rsid w:val="00A5655C"/>
    <w:rsid w:val="00AA1FD0"/>
    <w:rsid w:val="00AB5048"/>
    <w:rsid w:val="00AD32EA"/>
    <w:rsid w:val="00AD5465"/>
    <w:rsid w:val="00AF51BF"/>
    <w:rsid w:val="00B44C47"/>
    <w:rsid w:val="00B93C04"/>
    <w:rsid w:val="00BD4364"/>
    <w:rsid w:val="00C0453A"/>
    <w:rsid w:val="00C32722"/>
    <w:rsid w:val="00C419E3"/>
    <w:rsid w:val="00C52F4E"/>
    <w:rsid w:val="00CB12A2"/>
    <w:rsid w:val="00CC021D"/>
    <w:rsid w:val="00CC4EE9"/>
    <w:rsid w:val="00CD0DF4"/>
    <w:rsid w:val="00CD1E55"/>
    <w:rsid w:val="00CE41EE"/>
    <w:rsid w:val="00CF38B9"/>
    <w:rsid w:val="00D30354"/>
    <w:rsid w:val="00D45B0B"/>
    <w:rsid w:val="00D5046E"/>
    <w:rsid w:val="00D971B0"/>
    <w:rsid w:val="00DA5298"/>
    <w:rsid w:val="00DC079D"/>
    <w:rsid w:val="00E15CC0"/>
    <w:rsid w:val="00EC1423"/>
    <w:rsid w:val="00F006E3"/>
    <w:rsid w:val="00F214DC"/>
    <w:rsid w:val="00F24A2D"/>
    <w:rsid w:val="00F25FFC"/>
    <w:rsid w:val="00F77862"/>
    <w:rsid w:val="00F8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5BF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86384"/>
    <w:pPr>
      <w:spacing w:before="280" w:after="80"/>
      <w:contextualSpacing/>
      <w:outlineLvl w:val="2"/>
    </w:pPr>
    <w:rPr>
      <w:b/>
      <w:color w:val="666666"/>
      <w:szCs w:val="24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i/>
      <w:color w:val="666666"/>
      <w:sz w:val="22"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color w:val="666666"/>
      <w:szCs w:val="20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i/>
      <w:color w:val="66666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6384"/>
    <w:rPr>
      <w:sz w:val="2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86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3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384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F0357"/>
  </w:style>
  <w:style w:type="character" w:styleId="Hyperlink">
    <w:name w:val="Hyperlink"/>
    <w:basedOn w:val="DefaultParagraphFont"/>
    <w:uiPriority w:val="99"/>
    <w:unhideWhenUsed/>
    <w:rsid w:val="005F0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46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778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rsid w:val="00786384"/>
    <w:pPr>
      <w:spacing w:before="280" w:after="80"/>
      <w:contextualSpacing/>
      <w:outlineLvl w:val="2"/>
    </w:pPr>
    <w:rPr>
      <w:b/>
      <w:color w:val="666666"/>
      <w:szCs w:val="24"/>
    </w:rPr>
  </w:style>
  <w:style w:type="paragraph" w:styleId="Heading4">
    <w:name w:val="heading 4"/>
    <w:basedOn w:val="normal0"/>
    <w:next w:val="normal0"/>
    <w:pPr>
      <w:spacing w:before="240" w:after="40"/>
      <w:contextualSpacing/>
      <w:outlineLvl w:val="3"/>
    </w:pPr>
    <w:rPr>
      <w:i/>
      <w:color w:val="666666"/>
      <w:sz w:val="22"/>
    </w:rPr>
  </w:style>
  <w:style w:type="paragraph" w:styleId="Heading5">
    <w:name w:val="heading 5"/>
    <w:basedOn w:val="normal0"/>
    <w:next w:val="normal0"/>
    <w:pPr>
      <w:spacing w:before="220" w:after="40"/>
      <w:contextualSpacing/>
      <w:outlineLvl w:val="4"/>
    </w:pPr>
    <w:rPr>
      <w:b/>
      <w:color w:val="666666"/>
      <w:szCs w:val="20"/>
    </w:rPr>
  </w:style>
  <w:style w:type="paragraph" w:styleId="Heading6">
    <w:name w:val="heading 6"/>
    <w:basedOn w:val="normal0"/>
    <w:next w:val="normal0"/>
    <w:pPr>
      <w:spacing w:before="200" w:after="40"/>
      <w:contextualSpacing/>
      <w:outlineLvl w:val="5"/>
    </w:pPr>
    <w:rPr>
      <w:i/>
      <w:color w:val="66666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86384"/>
    <w:rPr>
      <w:sz w:val="20"/>
    </w:rPr>
  </w:style>
  <w:style w:type="paragraph" w:styleId="Title">
    <w:name w:val="Title"/>
    <w:basedOn w:val="normal0"/>
    <w:next w:val="normal0"/>
    <w:pPr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863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3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384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F0357"/>
  </w:style>
  <w:style w:type="character" w:styleId="Hyperlink">
    <w:name w:val="Hyperlink"/>
    <w:basedOn w:val="DefaultParagraphFont"/>
    <w:uiPriority w:val="99"/>
    <w:unhideWhenUsed/>
    <w:rsid w:val="005F0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546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778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B48451-A86E-314C-8415-78B44B26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3386</Words>
  <Characters>19304</Characters>
  <Application>Microsoft Macintosh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22645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Docker containers on the performance of genomic pipelines</dc:title>
  <dc:subject/>
  <dc:creator>Paolo Di Tommaso</dc:creator>
  <cp:keywords/>
  <dc:description/>
  <cp:lastModifiedBy>Paolo</cp:lastModifiedBy>
  <cp:revision>22</cp:revision>
  <cp:lastPrinted>2015-08-31T15:54:00Z</cp:lastPrinted>
  <dcterms:created xsi:type="dcterms:W3CDTF">2015-06-11T08:16:00Z</dcterms:created>
  <dcterms:modified xsi:type="dcterms:W3CDTF">2015-09-01T10:20:00Z</dcterms:modified>
  <cp:category/>
</cp:coreProperties>
</file>